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C5" w:rsidRDefault="00557BC5">
      <w:pPr>
        <w:jc w:val="center"/>
      </w:pPr>
    </w:p>
    <w:p w:rsidR="00557BC5" w:rsidRDefault="00557BC5">
      <w:pPr>
        <w:jc w:val="center"/>
      </w:pPr>
    </w:p>
    <w:p w:rsidR="00557BC5" w:rsidRDefault="00557BC5">
      <w:pPr>
        <w:jc w:val="center"/>
      </w:pPr>
    </w:p>
    <w:p w:rsidR="00557BC5" w:rsidRDefault="00557BC5"/>
    <w:p w:rsidR="00557BC5" w:rsidRDefault="00FE6D7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加油卡SDK</w:t>
      </w:r>
    </w:p>
    <w:p w:rsidR="00557BC5" w:rsidRDefault="00FE6D7D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交易接口规范</w:t>
      </w:r>
    </w:p>
    <w:p w:rsidR="00557BC5" w:rsidRDefault="00557BC5"/>
    <w:p w:rsidR="00557BC5" w:rsidRDefault="00557BC5"/>
    <w:p w:rsidR="00557BC5" w:rsidRDefault="00557BC5"/>
    <w:p w:rsidR="00557BC5" w:rsidRDefault="00557BC5"/>
    <w:p w:rsidR="00557BC5" w:rsidRDefault="00557BC5"/>
    <w:p w:rsidR="00557BC5" w:rsidRDefault="00557BC5"/>
    <w:p w:rsidR="00557BC5" w:rsidRDefault="00FE6D7D">
      <w:pPr>
        <w:jc w:val="center"/>
      </w:pPr>
      <w:r>
        <w:rPr>
          <w:rFonts w:ascii="楷体_GB2312" w:eastAsia="楷体_GB2312" w:hint="eastAsia"/>
          <w:b/>
          <w:sz w:val="30"/>
          <w:szCs w:val="30"/>
        </w:rPr>
        <w:t>201</w:t>
      </w:r>
      <w:r>
        <w:rPr>
          <w:rFonts w:ascii="楷体_GB2312" w:eastAsia="楷体_GB2312"/>
          <w:b/>
          <w:sz w:val="30"/>
          <w:szCs w:val="30"/>
        </w:rPr>
        <w:t>7</w:t>
      </w:r>
      <w:r>
        <w:rPr>
          <w:rFonts w:ascii="楷体_GB2312" w:eastAsia="楷体_GB2312" w:hint="eastAsia"/>
          <w:b/>
          <w:sz w:val="30"/>
          <w:szCs w:val="30"/>
        </w:rPr>
        <w:t>年</w:t>
      </w:r>
      <w:r w:rsidR="004D082C">
        <w:rPr>
          <w:rFonts w:ascii="楷体_GB2312" w:eastAsia="楷体_GB2312" w:hint="eastAsia"/>
          <w:b/>
          <w:sz w:val="30"/>
          <w:szCs w:val="30"/>
        </w:rPr>
        <w:t>6</w:t>
      </w:r>
      <w:r>
        <w:rPr>
          <w:rFonts w:ascii="楷体_GB2312" w:eastAsia="楷体_GB2312" w:hint="eastAsia"/>
          <w:b/>
          <w:sz w:val="30"/>
          <w:szCs w:val="30"/>
        </w:rPr>
        <w:t>月</w:t>
      </w:r>
    </w:p>
    <w:p w:rsidR="00557BC5" w:rsidRDefault="00557BC5">
      <w:pPr>
        <w:jc w:val="center"/>
      </w:pPr>
    </w:p>
    <w:p w:rsidR="00557BC5" w:rsidRDefault="00557BC5">
      <w:pPr>
        <w:jc w:val="center"/>
      </w:pPr>
    </w:p>
    <w:p w:rsidR="00557BC5" w:rsidRDefault="00557BC5">
      <w:pPr>
        <w:jc w:val="center"/>
      </w:pPr>
    </w:p>
    <w:p w:rsidR="00557BC5" w:rsidRDefault="00FE6D7D">
      <w:pPr>
        <w:pStyle w:val="TOC1"/>
        <w:jc w:val="center"/>
      </w:pPr>
      <w:r>
        <w:rPr>
          <w:lang w:val="zh-CN"/>
        </w:rPr>
        <w:t>目录</w:t>
      </w:r>
    </w:p>
    <w:p w:rsidR="00557BC5" w:rsidRDefault="00986230">
      <w:pPr>
        <w:pStyle w:val="10"/>
        <w:tabs>
          <w:tab w:val="left" w:pos="400"/>
          <w:tab w:val="right" w:leader="dot" w:pos="8296"/>
        </w:tabs>
        <w:rPr>
          <w:b w:val="0"/>
          <w:caps w:val="0"/>
          <w:sz w:val="21"/>
        </w:rPr>
      </w:pPr>
      <w:r w:rsidRPr="00986230">
        <w:fldChar w:fldCharType="begin"/>
      </w:r>
      <w:r w:rsidR="00FE6D7D">
        <w:instrText xml:space="preserve"> TOC \o "1-3" </w:instrText>
      </w:r>
      <w:r w:rsidRPr="00986230">
        <w:fldChar w:fldCharType="separate"/>
      </w:r>
      <w:r w:rsidR="00FE6D7D">
        <w:t>1</w:t>
      </w:r>
      <w:r w:rsidR="00FE6D7D">
        <w:rPr>
          <w:b w:val="0"/>
          <w:caps w:val="0"/>
          <w:sz w:val="21"/>
        </w:rPr>
        <w:tab/>
      </w:r>
      <w:r w:rsidR="00FE6D7D">
        <w:rPr>
          <w:rFonts w:hint="eastAsia"/>
        </w:rPr>
        <w:t>文档说明</w:t>
      </w:r>
      <w:r w:rsidR="00FE6D7D">
        <w:tab/>
      </w:r>
      <w:r>
        <w:fldChar w:fldCharType="begin"/>
      </w:r>
      <w:r w:rsidR="00FE6D7D">
        <w:instrText xml:space="preserve"> PAGEREF _Toc477274027 \h </w:instrText>
      </w:r>
      <w:r>
        <w:fldChar w:fldCharType="separate"/>
      </w:r>
      <w:r w:rsidR="00FE6D7D">
        <w:t>3</w:t>
      </w:r>
      <w:r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1.1</w:t>
      </w:r>
      <w:r>
        <w:rPr>
          <w:smallCaps w:val="0"/>
          <w:sz w:val="21"/>
        </w:rPr>
        <w:tab/>
      </w:r>
      <w:r>
        <w:rPr>
          <w:rFonts w:hint="eastAsia"/>
        </w:rPr>
        <w:t>文档说明</w:t>
      </w:r>
      <w:r>
        <w:tab/>
      </w:r>
      <w:r w:rsidR="00986230">
        <w:fldChar w:fldCharType="begin"/>
      </w:r>
      <w:r>
        <w:instrText xml:space="preserve"> PAGEREF _Toc477274028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1.2</w:t>
      </w:r>
      <w:r>
        <w:rPr>
          <w:smallCaps w:val="0"/>
          <w:sz w:val="21"/>
        </w:rPr>
        <w:tab/>
      </w:r>
      <w:r>
        <w:rPr>
          <w:rFonts w:hint="eastAsia"/>
        </w:rPr>
        <w:t>业务术语</w:t>
      </w:r>
      <w:r>
        <w:tab/>
      </w:r>
      <w:r w:rsidR="00986230">
        <w:fldChar w:fldCharType="begin"/>
      </w:r>
      <w:r>
        <w:instrText xml:space="preserve"> PAGEREF _Toc477274029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10"/>
        <w:tabs>
          <w:tab w:val="left" w:pos="400"/>
          <w:tab w:val="right" w:leader="dot" w:pos="8296"/>
        </w:tabs>
        <w:rPr>
          <w:b w:val="0"/>
          <w:caps w:val="0"/>
          <w:sz w:val="21"/>
        </w:rPr>
      </w:pPr>
      <w:r>
        <w:t>2</w:t>
      </w:r>
      <w:r>
        <w:rPr>
          <w:b w:val="0"/>
          <w:caps w:val="0"/>
          <w:sz w:val="21"/>
        </w:rPr>
        <w:tab/>
      </w:r>
      <w:r>
        <w:rPr>
          <w:rFonts w:hint="eastAsia"/>
        </w:rPr>
        <w:t>调用方式</w:t>
      </w:r>
      <w:r>
        <w:tab/>
      </w:r>
      <w:r w:rsidR="00986230">
        <w:fldChar w:fldCharType="begin"/>
      </w:r>
      <w:r>
        <w:instrText xml:space="preserve"> PAGEREF _Toc477274030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2.1</w:t>
      </w:r>
      <w:r>
        <w:rPr>
          <w:smallCaps w:val="0"/>
          <w:sz w:val="21"/>
        </w:rPr>
        <w:tab/>
      </w:r>
      <w:r>
        <w:t>action</w:t>
      </w:r>
      <w:r>
        <w:rPr>
          <w:rFonts w:hint="eastAsia"/>
        </w:rPr>
        <w:t>定义</w:t>
      </w:r>
      <w:r>
        <w:tab/>
      </w:r>
      <w:r w:rsidR="00986230">
        <w:fldChar w:fldCharType="begin"/>
      </w:r>
      <w:r>
        <w:instrText xml:space="preserve"> PAGEREF _Toc477274031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10"/>
        <w:tabs>
          <w:tab w:val="left" w:pos="400"/>
          <w:tab w:val="right" w:leader="dot" w:pos="8296"/>
        </w:tabs>
        <w:rPr>
          <w:b w:val="0"/>
          <w:caps w:val="0"/>
          <w:sz w:val="21"/>
        </w:rPr>
      </w:pPr>
      <w:r>
        <w:t>3</w:t>
      </w:r>
      <w:r>
        <w:rPr>
          <w:b w:val="0"/>
          <w:caps w:val="0"/>
          <w:sz w:val="21"/>
        </w:rPr>
        <w:tab/>
      </w:r>
      <w:r>
        <w:rPr>
          <w:rFonts w:hint="eastAsia"/>
        </w:rPr>
        <w:t>字段处理说明</w:t>
      </w:r>
      <w:r>
        <w:tab/>
      </w:r>
      <w:r w:rsidR="00986230">
        <w:fldChar w:fldCharType="begin"/>
      </w:r>
      <w:r>
        <w:instrText xml:space="preserve"> PAGEREF _Toc477274032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3.1</w:t>
      </w:r>
      <w:r>
        <w:rPr>
          <w:smallCaps w:val="0"/>
          <w:sz w:val="21"/>
        </w:rPr>
        <w:tab/>
      </w:r>
      <w:r>
        <w:rPr>
          <w:rFonts w:hint="eastAsia"/>
        </w:rPr>
        <w:t>数据类型及其含义</w:t>
      </w:r>
      <w:r>
        <w:tab/>
      </w:r>
      <w:r w:rsidR="00986230">
        <w:fldChar w:fldCharType="begin"/>
      </w:r>
      <w:r>
        <w:instrText xml:space="preserve"> PAGEREF _Toc477274033 \h </w:instrText>
      </w:r>
      <w:r w:rsidR="00986230">
        <w:fldChar w:fldCharType="separate"/>
      </w:r>
      <w:r>
        <w:t>3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3.2</w:t>
      </w:r>
      <w:r>
        <w:rPr>
          <w:smallCaps w:val="0"/>
          <w:sz w:val="21"/>
        </w:rPr>
        <w:tab/>
      </w:r>
      <w:r>
        <w:rPr>
          <w:rFonts w:hint="eastAsia"/>
        </w:rPr>
        <w:t>字段处理要求</w:t>
      </w:r>
      <w:r>
        <w:tab/>
      </w:r>
      <w:r w:rsidR="00986230">
        <w:fldChar w:fldCharType="begin"/>
      </w:r>
      <w:r>
        <w:instrText xml:space="preserve"> PAGEREF _Toc477274034 \h </w:instrText>
      </w:r>
      <w:r w:rsidR="00986230">
        <w:fldChar w:fldCharType="separate"/>
      </w:r>
      <w:r>
        <w:t>4</w:t>
      </w:r>
      <w:r w:rsidR="00986230">
        <w:fldChar w:fldCharType="end"/>
      </w:r>
    </w:p>
    <w:p w:rsidR="00557BC5" w:rsidRDefault="00FE6D7D">
      <w:pPr>
        <w:pStyle w:val="10"/>
        <w:tabs>
          <w:tab w:val="left" w:pos="400"/>
          <w:tab w:val="right" w:leader="dot" w:pos="8296"/>
        </w:tabs>
        <w:rPr>
          <w:b w:val="0"/>
          <w:caps w:val="0"/>
          <w:sz w:val="21"/>
        </w:rPr>
      </w:pPr>
      <w:r>
        <w:t>4</w:t>
      </w:r>
      <w:r>
        <w:rPr>
          <w:b w:val="0"/>
          <w:caps w:val="0"/>
          <w:sz w:val="21"/>
        </w:rPr>
        <w:tab/>
      </w:r>
      <w:r>
        <w:rPr>
          <w:rFonts w:hint="eastAsia"/>
        </w:rPr>
        <w:t>交易规范</w:t>
      </w:r>
      <w:r>
        <w:tab/>
      </w:r>
      <w:r w:rsidR="00986230">
        <w:fldChar w:fldCharType="begin"/>
      </w:r>
      <w:r>
        <w:instrText xml:space="preserve"> PAGEREF _Toc477274035 \h </w:instrText>
      </w:r>
      <w:r w:rsidR="00986230">
        <w:fldChar w:fldCharType="separate"/>
      </w:r>
      <w:r>
        <w:t>4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lastRenderedPageBreak/>
        <w:t>4.1</w:t>
      </w:r>
      <w:r>
        <w:rPr>
          <w:smallCaps w:val="0"/>
          <w:sz w:val="21"/>
        </w:rPr>
        <w:tab/>
      </w:r>
      <w:r>
        <w:rPr>
          <w:rFonts w:hint="eastAsia"/>
        </w:rPr>
        <w:t>签到</w:t>
      </w:r>
      <w:r>
        <w:tab/>
      </w:r>
      <w:r w:rsidR="00986230">
        <w:fldChar w:fldCharType="begin"/>
      </w:r>
      <w:r>
        <w:instrText xml:space="preserve"> PAGEREF _Toc477274036 \h </w:instrText>
      </w:r>
      <w:r w:rsidR="00986230">
        <w:fldChar w:fldCharType="separate"/>
      </w:r>
      <w:r>
        <w:t>4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4.1.1</w:t>
      </w:r>
      <w:r>
        <w:rPr>
          <w:i w:val="0"/>
          <w:sz w:val="21"/>
        </w:rPr>
        <w:tab/>
      </w:r>
      <w:r>
        <w:rPr>
          <w:rFonts w:hint="eastAsia"/>
        </w:rPr>
        <w:t>请求参数</w:t>
      </w:r>
      <w:r>
        <w:tab/>
      </w:r>
      <w:r w:rsidR="00986230">
        <w:fldChar w:fldCharType="begin"/>
      </w:r>
      <w:r>
        <w:instrText xml:space="preserve"> PAGEREF _Toc477274037 \h </w:instrText>
      </w:r>
      <w:r w:rsidR="00986230">
        <w:fldChar w:fldCharType="separate"/>
      </w:r>
      <w:r>
        <w:t>4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4.1.2</w:t>
      </w:r>
      <w:r>
        <w:rPr>
          <w:i w:val="0"/>
          <w:sz w:val="21"/>
        </w:rPr>
        <w:tab/>
      </w:r>
      <w:r>
        <w:rPr>
          <w:rFonts w:hint="eastAsia"/>
        </w:rPr>
        <w:t>响应参数</w:t>
      </w:r>
      <w:r>
        <w:tab/>
      </w:r>
      <w:r w:rsidR="00986230">
        <w:fldChar w:fldCharType="begin"/>
      </w:r>
      <w:r>
        <w:instrText xml:space="preserve"> PAGEREF _Toc477274038 \h </w:instrText>
      </w:r>
      <w:r w:rsidR="00986230">
        <w:fldChar w:fldCharType="separate"/>
      </w:r>
      <w:r>
        <w:t>4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4.2</w:t>
      </w:r>
      <w:r>
        <w:rPr>
          <w:smallCaps w:val="0"/>
          <w:sz w:val="21"/>
        </w:rPr>
        <w:tab/>
      </w:r>
      <w:r>
        <w:rPr>
          <w:rFonts w:hint="eastAsia"/>
        </w:rPr>
        <w:t>消费</w:t>
      </w:r>
      <w:r>
        <w:tab/>
      </w:r>
      <w:r w:rsidR="00986230">
        <w:fldChar w:fldCharType="begin"/>
      </w:r>
      <w:r>
        <w:instrText xml:space="preserve"> PAGEREF _Toc477274039 \h </w:instrText>
      </w:r>
      <w:r w:rsidR="00986230">
        <w:fldChar w:fldCharType="separate"/>
      </w:r>
      <w:r>
        <w:t>5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4.2.1</w:t>
      </w:r>
      <w:r>
        <w:rPr>
          <w:i w:val="0"/>
          <w:sz w:val="21"/>
        </w:rPr>
        <w:tab/>
      </w:r>
      <w:r>
        <w:rPr>
          <w:rFonts w:hint="eastAsia"/>
        </w:rPr>
        <w:t>请求参数</w:t>
      </w:r>
      <w:r>
        <w:tab/>
      </w:r>
      <w:r w:rsidR="00986230">
        <w:fldChar w:fldCharType="begin"/>
      </w:r>
      <w:r>
        <w:instrText xml:space="preserve"> PAGEREF _Toc477274040 \h </w:instrText>
      </w:r>
      <w:r w:rsidR="00986230">
        <w:fldChar w:fldCharType="separate"/>
      </w:r>
      <w:r>
        <w:t>5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4.2.2</w:t>
      </w:r>
      <w:r>
        <w:rPr>
          <w:i w:val="0"/>
          <w:sz w:val="21"/>
        </w:rPr>
        <w:tab/>
      </w:r>
      <w:r>
        <w:rPr>
          <w:rFonts w:hint="eastAsia"/>
        </w:rPr>
        <w:t>响应参数</w:t>
      </w:r>
      <w:r>
        <w:tab/>
      </w:r>
      <w:r w:rsidR="00986230">
        <w:fldChar w:fldCharType="begin"/>
      </w:r>
      <w:r>
        <w:instrText xml:space="preserve"> PAGEREF _Toc477274041 \h </w:instrText>
      </w:r>
      <w:r w:rsidR="00986230">
        <w:fldChar w:fldCharType="separate"/>
      </w:r>
      <w:r>
        <w:t>5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4.3</w:t>
      </w:r>
      <w:r>
        <w:rPr>
          <w:smallCaps w:val="0"/>
          <w:sz w:val="21"/>
        </w:rPr>
        <w:tab/>
      </w:r>
      <w:r>
        <w:rPr>
          <w:rFonts w:hint="eastAsia"/>
        </w:rPr>
        <w:t>消费撤销</w:t>
      </w:r>
      <w:r>
        <w:tab/>
      </w:r>
      <w:r w:rsidR="00986230">
        <w:fldChar w:fldCharType="begin"/>
      </w:r>
      <w:r>
        <w:instrText xml:space="preserve"> PAGEREF _Toc477274042 \h </w:instrText>
      </w:r>
      <w:r w:rsidR="00986230">
        <w:fldChar w:fldCharType="separate"/>
      </w:r>
      <w:r>
        <w:t>6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4.3.1</w:t>
      </w:r>
      <w:r>
        <w:rPr>
          <w:i w:val="0"/>
          <w:sz w:val="21"/>
        </w:rPr>
        <w:tab/>
      </w:r>
      <w:r>
        <w:rPr>
          <w:rFonts w:hint="eastAsia"/>
        </w:rPr>
        <w:t>请求参数</w:t>
      </w:r>
      <w:r>
        <w:tab/>
      </w:r>
      <w:r w:rsidR="00986230">
        <w:fldChar w:fldCharType="begin"/>
      </w:r>
      <w:r>
        <w:instrText xml:space="preserve"> PAGEREF _Toc477274043 \h </w:instrText>
      </w:r>
      <w:r w:rsidR="00986230">
        <w:fldChar w:fldCharType="separate"/>
      </w:r>
      <w:r>
        <w:t>6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4.3.2</w:t>
      </w:r>
      <w:r>
        <w:rPr>
          <w:i w:val="0"/>
          <w:sz w:val="21"/>
        </w:rPr>
        <w:tab/>
      </w:r>
      <w:r>
        <w:rPr>
          <w:rFonts w:hint="eastAsia"/>
        </w:rPr>
        <w:t>响应参数</w:t>
      </w:r>
      <w:r>
        <w:tab/>
      </w:r>
      <w:r w:rsidR="00986230">
        <w:fldChar w:fldCharType="begin"/>
      </w:r>
      <w:r>
        <w:instrText xml:space="preserve"> PAGEREF _Toc477274044 \h </w:instrText>
      </w:r>
      <w:r w:rsidR="00986230">
        <w:fldChar w:fldCharType="separate"/>
      </w:r>
      <w:r>
        <w:t>6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4.4</w:t>
      </w:r>
      <w:r>
        <w:rPr>
          <w:smallCaps w:val="0"/>
          <w:sz w:val="21"/>
        </w:rPr>
        <w:tab/>
      </w:r>
      <w:r>
        <w:rPr>
          <w:rFonts w:hint="eastAsia"/>
        </w:rPr>
        <w:t>余额查询</w:t>
      </w:r>
      <w:r>
        <w:tab/>
      </w:r>
      <w:r w:rsidR="00986230">
        <w:fldChar w:fldCharType="begin"/>
      </w:r>
      <w:r>
        <w:instrText xml:space="preserve"> PAGEREF _Toc477274045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4.4.1</w:t>
      </w:r>
      <w:r>
        <w:rPr>
          <w:i w:val="0"/>
          <w:sz w:val="21"/>
        </w:rPr>
        <w:tab/>
      </w:r>
      <w:r>
        <w:rPr>
          <w:rFonts w:hint="eastAsia"/>
        </w:rPr>
        <w:t>请求参数</w:t>
      </w:r>
      <w:r>
        <w:tab/>
      </w:r>
      <w:r w:rsidR="00986230">
        <w:fldChar w:fldCharType="begin"/>
      </w:r>
      <w:r>
        <w:instrText xml:space="preserve"> PAGEREF _Toc477274046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4.4.2</w:t>
      </w:r>
      <w:r>
        <w:rPr>
          <w:i w:val="0"/>
          <w:sz w:val="21"/>
        </w:rPr>
        <w:tab/>
      </w:r>
      <w:r>
        <w:rPr>
          <w:rFonts w:hint="eastAsia"/>
        </w:rPr>
        <w:t>响应参数</w:t>
      </w:r>
      <w:r>
        <w:tab/>
      </w:r>
      <w:r w:rsidR="00986230">
        <w:fldChar w:fldCharType="begin"/>
      </w:r>
      <w:r>
        <w:instrText xml:space="preserve"> PAGEREF _Toc477274047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FE6D7D">
      <w:pPr>
        <w:pStyle w:val="20"/>
        <w:tabs>
          <w:tab w:val="left" w:pos="800"/>
          <w:tab w:val="right" w:leader="dot" w:pos="8296"/>
        </w:tabs>
        <w:rPr>
          <w:smallCaps w:val="0"/>
          <w:sz w:val="21"/>
        </w:rPr>
      </w:pPr>
      <w:r>
        <w:t>4.5</w:t>
      </w:r>
      <w:r>
        <w:rPr>
          <w:smallCaps w:val="0"/>
          <w:sz w:val="21"/>
        </w:rPr>
        <w:tab/>
      </w:r>
      <w:r>
        <w:rPr>
          <w:rFonts w:hint="eastAsia"/>
        </w:rPr>
        <w:t>结算</w:t>
      </w:r>
      <w:r>
        <w:tab/>
      </w:r>
      <w:r w:rsidR="00986230">
        <w:fldChar w:fldCharType="begin"/>
      </w:r>
      <w:r>
        <w:instrText xml:space="preserve"> PAGEREF _Toc477274048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4.5.1</w:t>
      </w:r>
      <w:r>
        <w:rPr>
          <w:i w:val="0"/>
          <w:sz w:val="21"/>
        </w:rPr>
        <w:tab/>
      </w:r>
      <w:r>
        <w:rPr>
          <w:rFonts w:hint="eastAsia"/>
        </w:rPr>
        <w:t>请求参数</w:t>
      </w:r>
      <w:r>
        <w:tab/>
      </w:r>
      <w:r w:rsidR="00986230">
        <w:fldChar w:fldCharType="begin"/>
      </w:r>
      <w:r>
        <w:instrText xml:space="preserve"> PAGEREF _Toc477274049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FE6D7D">
      <w:pPr>
        <w:pStyle w:val="31"/>
        <w:tabs>
          <w:tab w:val="left" w:pos="1200"/>
          <w:tab w:val="right" w:leader="dot" w:pos="8296"/>
        </w:tabs>
        <w:rPr>
          <w:i w:val="0"/>
          <w:sz w:val="21"/>
        </w:rPr>
      </w:pPr>
      <w:r>
        <w:t>4.5.2</w:t>
      </w:r>
      <w:r>
        <w:rPr>
          <w:i w:val="0"/>
          <w:sz w:val="21"/>
        </w:rPr>
        <w:tab/>
      </w:r>
      <w:r>
        <w:rPr>
          <w:rFonts w:hint="eastAsia"/>
        </w:rPr>
        <w:t>响应参数</w:t>
      </w:r>
      <w:r>
        <w:tab/>
      </w:r>
      <w:r w:rsidR="00986230">
        <w:fldChar w:fldCharType="begin"/>
      </w:r>
      <w:r>
        <w:instrText xml:space="preserve"> PAGEREF _Toc477274050 \h </w:instrText>
      </w:r>
      <w:r w:rsidR="00986230">
        <w:fldChar w:fldCharType="separate"/>
      </w:r>
      <w:r>
        <w:t>7</w:t>
      </w:r>
      <w:r w:rsidR="00986230">
        <w:fldChar w:fldCharType="end"/>
      </w:r>
    </w:p>
    <w:p w:rsidR="00557BC5" w:rsidRDefault="00986230">
      <w:r>
        <w:fldChar w:fldCharType="end"/>
      </w:r>
      <w:r w:rsidR="00FE6D7D">
        <w:br w:type="page"/>
      </w:r>
    </w:p>
    <w:p w:rsidR="00557BC5" w:rsidRDefault="00FE6D7D">
      <w:pPr>
        <w:pStyle w:val="1"/>
      </w:pPr>
      <w:bookmarkStart w:id="0" w:name="_Toc311893788"/>
      <w:bookmarkStart w:id="1" w:name="_Toc477274027"/>
      <w:r>
        <w:rPr>
          <w:rFonts w:hint="eastAsia"/>
        </w:rPr>
        <w:lastRenderedPageBreak/>
        <w:t>文档说明</w:t>
      </w:r>
      <w:bookmarkEnd w:id="0"/>
      <w:bookmarkEnd w:id="1"/>
    </w:p>
    <w:p w:rsidR="00557BC5" w:rsidRDefault="00FE6D7D">
      <w:pPr>
        <w:pStyle w:val="2"/>
      </w:pPr>
      <w:bookmarkStart w:id="2" w:name="_Toc311893789"/>
      <w:bookmarkStart w:id="3" w:name="_Toc477274028"/>
      <w:r>
        <w:rPr>
          <w:rFonts w:hint="eastAsia"/>
        </w:rPr>
        <w:t>文档说明</w:t>
      </w:r>
      <w:bookmarkEnd w:id="2"/>
      <w:bookmarkEnd w:id="3"/>
    </w:p>
    <w:p w:rsidR="00557BC5" w:rsidRDefault="00FE6D7D">
      <w:r>
        <w:rPr>
          <w:rFonts w:hint="eastAsia"/>
        </w:rPr>
        <w:t xml:space="preserve">   </w:t>
      </w:r>
    </w:p>
    <w:p w:rsidR="00557BC5" w:rsidRDefault="00FE6D7D">
      <w:pPr>
        <w:pStyle w:val="2"/>
      </w:pPr>
      <w:bookmarkStart w:id="4" w:name="_Toc311893790"/>
      <w:bookmarkStart w:id="5" w:name="_Toc477274029"/>
      <w:r>
        <w:rPr>
          <w:rFonts w:hint="eastAsia"/>
        </w:rPr>
        <w:t>业务术语</w:t>
      </w:r>
      <w:bookmarkEnd w:id="4"/>
      <w:bookmarkEnd w:id="5"/>
    </w:p>
    <w:p w:rsidR="00557BC5" w:rsidRDefault="00557BC5"/>
    <w:p w:rsidR="00557BC5" w:rsidRDefault="00FE6D7D">
      <w:pPr>
        <w:pStyle w:val="1"/>
      </w:pPr>
      <w:bookmarkStart w:id="6" w:name="_Toc311893791"/>
      <w:bookmarkStart w:id="7" w:name="_Toc477274030"/>
      <w:r>
        <w:rPr>
          <w:rFonts w:hint="eastAsia"/>
        </w:rPr>
        <w:t>调用方式</w:t>
      </w:r>
      <w:bookmarkEnd w:id="6"/>
      <w:bookmarkEnd w:id="7"/>
    </w:p>
    <w:p w:rsidR="00557BC5" w:rsidRDefault="00FE6D7D">
      <w:pPr>
        <w:ind w:left="420"/>
      </w:pPr>
      <w:r>
        <w:rPr>
          <w:rFonts w:hint="eastAsia"/>
        </w:rPr>
        <w:t>加油卡</w:t>
      </w:r>
      <w:r>
        <w:rPr>
          <w:rFonts w:hint="eastAsia"/>
        </w:rPr>
        <w:t>SDK</w:t>
      </w:r>
      <w:r>
        <w:rPr>
          <w:rFonts w:hint="eastAsia"/>
        </w:rPr>
        <w:t>调用：启动收单的</w:t>
      </w:r>
      <w:r>
        <w:rPr>
          <w:rFonts w:hint="eastAsia"/>
        </w:rPr>
        <w:t>Activity</w:t>
      </w:r>
      <w:r>
        <w:rPr>
          <w:rFonts w:hint="eastAsia"/>
        </w:rPr>
        <w:t>采用</w:t>
      </w:r>
      <w:r>
        <w:t>”</w:t>
      </w:r>
      <w:r>
        <w:rPr>
          <w:rFonts w:hint="eastAsia"/>
        </w:rPr>
        <w:t>包名</w:t>
      </w:r>
      <w:r>
        <w:rPr>
          <w:rFonts w:hint="eastAsia"/>
        </w:rPr>
        <w:t>+action</w:t>
      </w:r>
      <w:r>
        <w:t>”</w:t>
      </w:r>
      <w:r>
        <w:rPr>
          <w:rFonts w:hint="eastAsia"/>
        </w:rPr>
        <w:t>的方式。交易完成之后在</w:t>
      </w:r>
      <w:r>
        <w:rPr>
          <w:rFonts w:hint="eastAsia"/>
        </w:rPr>
        <w:t>Intent</w:t>
      </w:r>
      <w:r>
        <w:rPr>
          <w:rFonts w:hint="eastAsia"/>
        </w:rPr>
        <w:t>中携带交易应答信息返回第三方应用。</w:t>
      </w:r>
    </w:p>
    <w:p w:rsidR="00557BC5" w:rsidRDefault="00FE6D7D">
      <w:pPr>
        <w:pStyle w:val="2"/>
      </w:pPr>
      <w:bookmarkStart w:id="8" w:name="_Toc477274031"/>
      <w:r>
        <w:t>action</w:t>
      </w:r>
      <w:r>
        <w:rPr>
          <w:rFonts w:hint="eastAsia"/>
        </w:rPr>
        <w:t>定义</w:t>
      </w:r>
      <w:bookmarkEnd w:id="8"/>
    </w:p>
    <w:p w:rsidR="00557BC5" w:rsidRDefault="00FE6D7D">
      <w:pPr>
        <w:ind w:left="431"/>
      </w:pPr>
      <w:r>
        <w:rPr>
          <w:rFonts w:hint="eastAsia"/>
        </w:rPr>
        <w:t>调用方式采用</w:t>
      </w:r>
      <w:r>
        <w:t>Activity</w:t>
      </w:r>
      <w:r>
        <w:rPr>
          <w:rFonts w:hint="eastAsia"/>
        </w:rPr>
        <w:t>的方式进行调用，定义如下：</w:t>
      </w:r>
    </w:p>
    <w:p w:rsidR="00557BC5" w:rsidRDefault="00FE6D7D">
      <w:pPr>
        <w:ind w:left="431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=</w:t>
      </w:r>
      <w:r>
        <w:t xml:space="preserve"> "</w:t>
      </w:r>
      <w:proofErr w:type="spellStart"/>
      <w:r>
        <w:t>android.intent.action</w:t>
      </w:r>
      <w:r>
        <w:rPr>
          <w:rFonts w:hint="eastAsia"/>
        </w:rPr>
        <w:t>.jycard.pay</w:t>
      </w:r>
      <w:proofErr w:type="spellEnd"/>
      <w:r>
        <w:t>"</w:t>
      </w:r>
    </w:p>
    <w:p w:rsidR="00557BC5" w:rsidRDefault="00FE6D7D">
      <w:pPr>
        <w:ind w:left="431"/>
        <w:rPr>
          <w:color w:val="FF0000"/>
        </w:rPr>
      </w:pPr>
      <w:r>
        <w:rPr>
          <w:rFonts w:hint="eastAsia"/>
          <w:color w:val="FF0000"/>
        </w:rPr>
        <w:t>注：该</w:t>
      </w:r>
      <w:r>
        <w:rPr>
          <w:rFonts w:hint="eastAsia"/>
          <w:color w:val="FF0000"/>
        </w:rPr>
        <w:t>action</w:t>
      </w:r>
      <w:r>
        <w:rPr>
          <w:rFonts w:hint="eastAsia"/>
          <w:color w:val="FF0000"/>
        </w:rPr>
        <w:t>唯一标识加油卡</w:t>
      </w:r>
      <w:r>
        <w:rPr>
          <w:rFonts w:hint="eastAsia"/>
          <w:color w:val="FF0000"/>
        </w:rPr>
        <w:t>SDK</w:t>
      </w:r>
      <w:r>
        <w:rPr>
          <w:rFonts w:hint="eastAsia"/>
          <w:color w:val="FF0000"/>
        </w:rPr>
        <w:t>的动作，同一终端有且只有一个</w:t>
      </w:r>
      <w:r>
        <w:rPr>
          <w:rFonts w:hint="eastAsia"/>
          <w:color w:val="FF0000"/>
        </w:rPr>
        <w:t>activity</w:t>
      </w:r>
      <w:r>
        <w:rPr>
          <w:rFonts w:hint="eastAsia"/>
          <w:color w:val="FF0000"/>
        </w:rPr>
        <w:t>声明该</w:t>
      </w:r>
      <w:r>
        <w:rPr>
          <w:rFonts w:hint="eastAsia"/>
          <w:color w:val="FF0000"/>
        </w:rPr>
        <w:t>action</w:t>
      </w:r>
    </w:p>
    <w:p w:rsidR="00557BC5" w:rsidRDefault="00557BC5">
      <w:pPr>
        <w:ind w:left="431"/>
      </w:pPr>
    </w:p>
    <w:p w:rsidR="00557BC5" w:rsidRDefault="00FE6D7D">
      <w:pPr>
        <w:pStyle w:val="1"/>
      </w:pPr>
      <w:bookmarkStart w:id="9" w:name="_Toc311893792"/>
      <w:bookmarkStart w:id="10" w:name="_Toc477274032"/>
      <w:r>
        <w:rPr>
          <w:rFonts w:hint="eastAsia"/>
        </w:rPr>
        <w:t>字段处理说明</w:t>
      </w:r>
      <w:bookmarkEnd w:id="9"/>
      <w:bookmarkEnd w:id="10"/>
    </w:p>
    <w:p w:rsidR="00557BC5" w:rsidRDefault="00FE6D7D">
      <w:pPr>
        <w:pStyle w:val="2"/>
      </w:pPr>
      <w:bookmarkStart w:id="11" w:name="_Toc311893793"/>
      <w:bookmarkStart w:id="12" w:name="_Toc477274033"/>
      <w:r>
        <w:rPr>
          <w:rFonts w:hint="eastAsia"/>
        </w:rPr>
        <w:t>数据类型及其含义</w:t>
      </w:r>
      <w:bookmarkEnd w:id="11"/>
      <w:bookmarkEnd w:id="12"/>
    </w:p>
    <w:tbl>
      <w:tblPr>
        <w:tblStyle w:val="ae"/>
        <w:tblW w:w="8522" w:type="dxa"/>
        <w:tblLayout w:type="fixed"/>
        <w:tblLook w:val="04A0"/>
      </w:tblPr>
      <w:tblGrid>
        <w:gridCol w:w="1668"/>
        <w:gridCol w:w="6854"/>
      </w:tblGrid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符号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含义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S</w:t>
            </w:r>
            <w:r>
              <w:t>tr</w:t>
            </w:r>
            <w:r>
              <w:rPr>
                <w:rFonts w:hint="eastAsia"/>
              </w:rPr>
              <w:t>ing</w:t>
            </w:r>
          </w:p>
        </w:tc>
        <w:tc>
          <w:tcPr>
            <w:tcW w:w="6854" w:type="dxa"/>
          </w:tcPr>
          <w:p w:rsidR="00557BC5" w:rsidRDefault="00FE6D7D">
            <w:r>
              <w:t>字符串</w:t>
            </w:r>
            <w:r>
              <w:rPr>
                <w:rFonts w:hint="eastAsia"/>
              </w:rPr>
              <w:t>，可包含字母、数字、下划线等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纯数字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Boolean</w:t>
            </w:r>
          </w:p>
        </w:tc>
        <w:tc>
          <w:tcPr>
            <w:tcW w:w="6854" w:type="dxa"/>
          </w:tcPr>
          <w:p w:rsidR="00557BC5" w:rsidRDefault="00FE6D7D">
            <w:r>
              <w:t>true or false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Array</w:t>
            </w:r>
          </w:p>
        </w:tc>
        <w:tc>
          <w:tcPr>
            <w:tcW w:w="6854" w:type="dxa"/>
          </w:tcPr>
          <w:p w:rsidR="00557BC5" w:rsidRDefault="00FE6D7D">
            <w:r>
              <w:t>数组对象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Object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对象</w:t>
            </w:r>
          </w:p>
        </w:tc>
      </w:tr>
    </w:tbl>
    <w:p w:rsidR="00557BC5" w:rsidRDefault="00557BC5"/>
    <w:p w:rsidR="00557BC5" w:rsidRDefault="00FE6D7D">
      <w:pPr>
        <w:pStyle w:val="2"/>
      </w:pPr>
      <w:bookmarkStart w:id="13" w:name="_Toc311893794"/>
      <w:bookmarkStart w:id="14" w:name="_Toc477274034"/>
      <w:r>
        <w:rPr>
          <w:rFonts w:hint="eastAsia"/>
        </w:rPr>
        <w:lastRenderedPageBreak/>
        <w:t>字段处理要求</w:t>
      </w:r>
      <w:bookmarkEnd w:id="13"/>
      <w:bookmarkEnd w:id="14"/>
    </w:p>
    <w:tbl>
      <w:tblPr>
        <w:tblStyle w:val="ae"/>
        <w:tblW w:w="8522" w:type="dxa"/>
        <w:tblLayout w:type="fixed"/>
        <w:tblLook w:val="04A0"/>
      </w:tblPr>
      <w:tblGrid>
        <w:gridCol w:w="1668"/>
        <w:gridCol w:w="6854"/>
      </w:tblGrid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符号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含义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M(</w:t>
            </w:r>
            <w:r>
              <w:t>mandatory</w:t>
            </w:r>
            <w:r>
              <w:rPr>
                <w:rFonts w:hint="eastAsia"/>
              </w:rPr>
              <w:t>)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必填字段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C(</w:t>
            </w: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条件字段，在一定条件下出现于报文中。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O(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  <w:tc>
          <w:tcPr>
            <w:tcW w:w="6854" w:type="dxa"/>
          </w:tcPr>
          <w:p w:rsidR="00557BC5" w:rsidRDefault="00FE6D7D">
            <w:r>
              <w:rPr>
                <w:rFonts w:hint="eastAsia"/>
              </w:rPr>
              <w:t>报文中可以有也可以没有该字段。</w:t>
            </w:r>
          </w:p>
        </w:tc>
      </w:tr>
    </w:tbl>
    <w:p w:rsidR="00557BC5" w:rsidRDefault="00FE6D7D">
      <w:pPr>
        <w:pStyle w:val="1"/>
      </w:pPr>
      <w:bookmarkStart w:id="15" w:name="_Toc311893795"/>
      <w:bookmarkStart w:id="16" w:name="_Toc477274035"/>
      <w:r>
        <w:rPr>
          <w:rFonts w:hint="eastAsia"/>
        </w:rPr>
        <w:t>交易规范</w:t>
      </w:r>
      <w:bookmarkEnd w:id="15"/>
      <w:bookmarkEnd w:id="16"/>
    </w:p>
    <w:p w:rsidR="00557BC5" w:rsidRDefault="00FE6D7D">
      <w:pPr>
        <w:pStyle w:val="2"/>
      </w:pPr>
      <w:bookmarkStart w:id="17" w:name="_Toc477274036"/>
      <w:r>
        <w:rPr>
          <w:rFonts w:hint="eastAsia"/>
        </w:rPr>
        <w:t>签到</w:t>
      </w:r>
      <w:bookmarkEnd w:id="17"/>
    </w:p>
    <w:p w:rsidR="00557BC5" w:rsidRDefault="00FE6D7D">
      <w:pPr>
        <w:pStyle w:val="3"/>
      </w:pPr>
      <w:bookmarkStart w:id="18" w:name="_Toc477274037"/>
      <w:r>
        <w:rPr>
          <w:rFonts w:hint="eastAsia"/>
        </w:rPr>
        <w:t>请求参数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50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  <w:r>
              <w:rPr>
                <w:rFonts w:hAnsi="宋体"/>
                <w:szCs w:val="21"/>
              </w:rPr>
              <w:t>’</w:t>
            </w:r>
            <w:r>
              <w:rPr>
                <w:rFonts w:hAnsi="宋体" w:hint="eastAsia"/>
                <w:szCs w:val="21"/>
              </w:rPr>
              <w:t>01</w:t>
            </w:r>
            <w:r>
              <w:rPr>
                <w:rFonts w:hAnsi="宋体"/>
                <w:szCs w:val="21"/>
              </w:rPr>
              <w:t>’</w:t>
            </w:r>
          </w:p>
        </w:tc>
      </w:tr>
    </w:tbl>
    <w:p w:rsidR="00557BC5" w:rsidRDefault="00557BC5"/>
    <w:p w:rsidR="00557BC5" w:rsidRDefault="00FE6D7D">
      <w:pPr>
        <w:pStyle w:val="3"/>
      </w:pPr>
      <w:bookmarkStart w:id="19" w:name="_Toc477274038"/>
      <w:r>
        <w:rPr>
          <w:rFonts w:hint="eastAsia"/>
        </w:rPr>
        <w:t>响应参数</w:t>
      </w:r>
      <w:bookmarkEnd w:id="19"/>
    </w:p>
    <w:tbl>
      <w:tblPr>
        <w:tblStyle w:val="ae"/>
        <w:tblW w:w="8522" w:type="dxa"/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50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r>
              <w:rPr>
                <w:rFonts w:hAnsi="宋体" w:hint="eastAsia"/>
                <w:color w:val="FF0000"/>
                <w:szCs w:val="21"/>
              </w:rPr>
              <w:t>后台有应答时，取</w:t>
            </w:r>
            <w:r>
              <w:rPr>
                <w:rFonts w:hAnsi="宋体" w:hint="eastAsia"/>
                <w:color w:val="FF0000"/>
                <w:szCs w:val="21"/>
              </w:rPr>
              <w:t>39</w:t>
            </w:r>
            <w:r>
              <w:rPr>
                <w:rFonts w:hAnsi="宋体" w:hint="eastAsia"/>
                <w:color w:val="FF0000"/>
                <w:szCs w:val="21"/>
              </w:rPr>
              <w:t>域，其他情况参见</w:t>
            </w:r>
            <w:r>
              <w:rPr>
                <w:rFonts w:hAnsi="宋体" w:hint="eastAsia"/>
                <w:color w:val="FF0000"/>
                <w:szCs w:val="21"/>
              </w:rPr>
              <w:t>5.1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r>
              <w:rPr>
                <w:rFonts w:hAnsi="宋体" w:hint="eastAsia"/>
                <w:szCs w:val="21"/>
              </w:rPr>
              <w:t>失败时的错误提示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merchant</w:t>
            </w:r>
            <w:r>
              <w:rPr>
                <w:rFonts w:hAnsi="宋体" w:hint="eastAsia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商户号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商户号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terminal</w:t>
            </w:r>
            <w:r>
              <w:rPr>
                <w:rFonts w:hAnsi="宋体" w:hint="eastAsia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终端号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终端号</w:t>
            </w:r>
          </w:p>
        </w:tc>
      </w:tr>
    </w:tbl>
    <w:p w:rsidR="00557BC5" w:rsidRDefault="00557BC5"/>
    <w:p w:rsidR="00557BC5" w:rsidRDefault="00FE6D7D">
      <w:pPr>
        <w:pStyle w:val="2"/>
      </w:pPr>
      <w:bookmarkStart w:id="20" w:name="_Toc311893799"/>
      <w:bookmarkStart w:id="21" w:name="_Toc477274039"/>
      <w:r>
        <w:rPr>
          <w:rFonts w:hint="eastAsia"/>
        </w:rPr>
        <w:lastRenderedPageBreak/>
        <w:t>消费</w:t>
      </w:r>
      <w:bookmarkEnd w:id="20"/>
      <w:bookmarkEnd w:id="21"/>
    </w:p>
    <w:p w:rsidR="00557BC5" w:rsidRDefault="00FE6D7D">
      <w:pPr>
        <w:pStyle w:val="3"/>
      </w:pPr>
      <w:bookmarkStart w:id="22" w:name="_Toc311893800"/>
      <w:bookmarkStart w:id="23" w:name="_Toc477274040"/>
      <w:r>
        <w:rPr>
          <w:rFonts w:hint="eastAsia"/>
        </w:rPr>
        <w:t>请求参数</w:t>
      </w:r>
      <w:bookmarkEnd w:id="22"/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843"/>
        <w:gridCol w:w="850"/>
        <w:gridCol w:w="1134"/>
        <w:gridCol w:w="3311"/>
      </w:tblGrid>
      <w:tr w:rsidR="00557BC5" w:rsidTr="008420AE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850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 w:rsidTr="008420AE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843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850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2</w:t>
            </w:r>
          </w:p>
        </w:tc>
      </w:tr>
      <w:tr w:rsidR="00557BC5" w:rsidTr="008420AE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84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850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  <w:tr w:rsidR="00557BC5" w:rsidTr="008420AE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amount</w:t>
            </w:r>
          </w:p>
        </w:tc>
        <w:tc>
          <w:tcPr>
            <w:tcW w:w="184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交易金额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如果为空，则支付界面会先跳出“请输入金额”的界面</w:t>
            </w:r>
          </w:p>
        </w:tc>
      </w:tr>
      <w:tr w:rsidR="00557BC5" w:rsidTr="008420AE">
        <w:trPr>
          <w:trHeight w:val="153"/>
          <w:ins w:id="24" w:author="chenkehui" w:date="2016-06-22T15:15:00Z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ins w:id="25" w:author="chenkehui" w:date="2016-06-22T15:15:00Z"/>
                <w:rFonts w:hAnsi="宋体"/>
              </w:rPr>
            </w:pPr>
            <w:r>
              <w:rPr>
                <w:rFonts w:hAnsi="宋体" w:hint="eastAsia"/>
              </w:rPr>
              <w:t>price</w:t>
            </w:r>
          </w:p>
        </w:tc>
        <w:tc>
          <w:tcPr>
            <w:tcW w:w="1843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ins w:id="26" w:author="chenkehui" w:date="2016-06-22T15:15:00Z"/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单价</w:t>
            </w:r>
          </w:p>
        </w:tc>
        <w:tc>
          <w:tcPr>
            <w:tcW w:w="850" w:type="dxa"/>
            <w:vAlign w:val="center"/>
          </w:tcPr>
          <w:p w:rsidR="00557BC5" w:rsidRDefault="00FE6D7D">
            <w:pPr>
              <w:rPr>
                <w:ins w:id="27" w:author="chenkehui" w:date="2016-06-22T15:15:00Z"/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557BC5" w:rsidRDefault="00FE6D7D">
            <w:pPr>
              <w:rPr>
                <w:ins w:id="28" w:author="chenkehui" w:date="2016-06-22T15:15:00Z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ins w:id="29" w:author="chenkehui" w:date="2016-06-22T15:15:00Z"/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 xml:space="preserve">5.23 </w:t>
            </w:r>
            <w:r>
              <w:rPr>
                <w:rFonts w:hAnsi="宋体" w:hint="eastAsia"/>
                <w:szCs w:val="21"/>
              </w:rPr>
              <w:t>传</w:t>
            </w:r>
            <w:r>
              <w:rPr>
                <w:rFonts w:hAnsi="宋体" w:hint="eastAsia"/>
                <w:szCs w:val="21"/>
              </w:rPr>
              <w:t xml:space="preserve"> 523</w:t>
            </w:r>
          </w:p>
        </w:tc>
      </w:tr>
      <w:tr w:rsidR="00557BC5" w:rsidTr="008420AE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oilType</w:t>
            </w:r>
            <w:proofErr w:type="spellEnd"/>
          </w:p>
        </w:tc>
        <w:tc>
          <w:tcPr>
            <w:tcW w:w="1843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油品</w:t>
            </w:r>
          </w:p>
        </w:tc>
        <w:tc>
          <w:tcPr>
            <w:tcW w:w="850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92#</w:t>
            </w:r>
          </w:p>
        </w:tc>
      </w:tr>
      <w:tr w:rsidR="00557BC5" w:rsidTr="008420AE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liter</w:t>
            </w:r>
          </w:p>
        </w:tc>
        <w:tc>
          <w:tcPr>
            <w:tcW w:w="1843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升数</w:t>
            </w:r>
          </w:p>
        </w:tc>
        <w:tc>
          <w:tcPr>
            <w:tcW w:w="850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 xml:space="preserve">1.00L </w:t>
            </w:r>
            <w:r>
              <w:rPr>
                <w:rFonts w:hAnsi="宋体" w:hint="eastAsia"/>
                <w:szCs w:val="21"/>
              </w:rPr>
              <w:t>传</w:t>
            </w:r>
            <w:r>
              <w:rPr>
                <w:rFonts w:hAnsi="宋体" w:hint="eastAsia"/>
                <w:szCs w:val="21"/>
              </w:rPr>
              <w:t xml:space="preserve"> 100</w:t>
            </w:r>
          </w:p>
        </w:tc>
      </w:tr>
      <w:tr w:rsidR="008420AE" w:rsidTr="008420AE">
        <w:trPr>
          <w:trHeight w:val="153"/>
        </w:trPr>
        <w:tc>
          <w:tcPr>
            <w:tcW w:w="1384" w:type="dxa"/>
            <w:vAlign w:val="center"/>
          </w:tcPr>
          <w:p w:rsidR="008420AE" w:rsidRDefault="008420AE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macKey</w:t>
            </w:r>
            <w:proofErr w:type="spellEnd"/>
          </w:p>
        </w:tc>
        <w:tc>
          <w:tcPr>
            <w:tcW w:w="1843" w:type="dxa"/>
            <w:vAlign w:val="center"/>
          </w:tcPr>
          <w:p w:rsidR="008420AE" w:rsidRDefault="008420AE" w:rsidP="008420AE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优惠查询</w:t>
            </w:r>
            <w:proofErr w:type="spellStart"/>
            <w:r>
              <w:rPr>
                <w:rFonts w:hAnsi="宋体" w:hint="eastAsia"/>
                <w:szCs w:val="21"/>
              </w:rPr>
              <w:t>mac</w:t>
            </w:r>
            <w:proofErr w:type="spellEnd"/>
            <w:r>
              <w:rPr>
                <w:rFonts w:hAnsi="宋体" w:hint="eastAsia"/>
                <w:szCs w:val="21"/>
              </w:rPr>
              <w:t>秘钥</w:t>
            </w:r>
          </w:p>
        </w:tc>
        <w:tc>
          <w:tcPr>
            <w:tcW w:w="850" w:type="dxa"/>
            <w:vAlign w:val="center"/>
          </w:tcPr>
          <w:p w:rsidR="008420AE" w:rsidRDefault="008420AE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String(16)</w:t>
            </w:r>
          </w:p>
        </w:tc>
        <w:tc>
          <w:tcPr>
            <w:tcW w:w="1134" w:type="dxa"/>
          </w:tcPr>
          <w:p w:rsidR="008420AE" w:rsidRDefault="008420AE" w:rsidP="005D655A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8420AE" w:rsidRDefault="008420AE" w:rsidP="005D655A">
            <w:pPr>
              <w:rPr>
                <w:rFonts w:hAnsi="宋体"/>
                <w:szCs w:val="21"/>
              </w:rPr>
            </w:pPr>
          </w:p>
        </w:tc>
      </w:tr>
      <w:tr w:rsidR="005D655A" w:rsidTr="008420AE">
        <w:trPr>
          <w:trHeight w:val="153"/>
        </w:trPr>
        <w:tc>
          <w:tcPr>
            <w:tcW w:w="1384" w:type="dxa"/>
            <w:vAlign w:val="center"/>
          </w:tcPr>
          <w:p w:rsidR="005D655A" w:rsidRDefault="00813B40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i</w:t>
            </w:r>
            <w:r w:rsidR="005D655A">
              <w:rPr>
                <w:rFonts w:hAnsi="宋体" w:hint="eastAsia"/>
              </w:rPr>
              <w:t>p</w:t>
            </w:r>
            <w:proofErr w:type="spellEnd"/>
          </w:p>
        </w:tc>
        <w:tc>
          <w:tcPr>
            <w:tcW w:w="1843" w:type="dxa"/>
            <w:vAlign w:val="center"/>
          </w:tcPr>
          <w:p w:rsidR="005D655A" w:rsidRDefault="005D655A" w:rsidP="005D655A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IP</w:t>
            </w:r>
          </w:p>
        </w:tc>
        <w:tc>
          <w:tcPr>
            <w:tcW w:w="850" w:type="dxa"/>
            <w:vAlign w:val="center"/>
          </w:tcPr>
          <w:p w:rsidR="005D655A" w:rsidRDefault="005D655A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D655A" w:rsidRDefault="005D655A" w:rsidP="005D655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D655A" w:rsidRDefault="005D655A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255.255.255.255</w:t>
            </w:r>
          </w:p>
        </w:tc>
      </w:tr>
      <w:tr w:rsidR="005D655A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5D655A" w:rsidP="005D655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5D655A" w:rsidP="005D655A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端口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5D655A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55A" w:rsidRDefault="005D655A" w:rsidP="005D655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5D655A" w:rsidP="005D655A">
            <w:pPr>
              <w:rPr>
                <w:rFonts w:hAnsi="宋体"/>
                <w:szCs w:val="21"/>
              </w:rPr>
            </w:pPr>
          </w:p>
        </w:tc>
      </w:tr>
      <w:tr w:rsidR="005D655A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184940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gasNo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5D655A" w:rsidP="005D655A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加油站</w:t>
            </w:r>
            <w:r w:rsidR="002159D6"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2159D6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  <w:r w:rsidR="00184940">
              <w:rPr>
                <w:rFonts w:hAnsi="宋体" w:hint="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55A" w:rsidRDefault="002159D6" w:rsidP="005D655A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A" w:rsidRDefault="002159D6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10</w:t>
            </w:r>
            <w:r w:rsidR="003059D2"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01001012</w:t>
            </w:r>
          </w:p>
        </w:tc>
      </w:tr>
      <w:tr w:rsidR="005E56C7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Pr="005D655A" w:rsidRDefault="00184940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 w:rsidRPr="00184940">
              <w:rPr>
                <w:rFonts w:hAnsi="宋体"/>
              </w:rPr>
              <w:t>refuelerNo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84940" w:rsidP="005D655A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加油员编号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84940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7" w:rsidRDefault="00184940" w:rsidP="005D655A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84940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1111111</w:t>
            </w:r>
            <w:r w:rsidR="003059D2"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111</w:t>
            </w:r>
          </w:p>
        </w:tc>
      </w:tr>
      <w:tr w:rsidR="008420AE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Pr="005D655A" w:rsidRDefault="0019078B" w:rsidP="0019078B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posID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9078B" w:rsidP="00BF7769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POS</w:t>
            </w: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9078B" w:rsidP="00BF77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7" w:rsidRDefault="0019078B" w:rsidP="00BF7769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19078B" w:rsidP="00BF77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00000001</w:t>
            </w:r>
          </w:p>
        </w:tc>
      </w:tr>
      <w:tr w:rsidR="008420AE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Pr="005D655A" w:rsidRDefault="00F312C3" w:rsidP="00BF7769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oilTypeNo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F312C3" w:rsidP="00BF7769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油品编号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F312C3" w:rsidP="00BF77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7" w:rsidRDefault="00F312C3" w:rsidP="00BF7769">
            <w:r>
              <w:rPr>
                <w:rFonts w:hint="eastAsia"/>
              </w:rPr>
              <w:t>M,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F312C3" w:rsidP="00BF77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000000000</w:t>
            </w:r>
            <w:r w:rsidR="003059D2"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1</w:t>
            </w:r>
          </w:p>
        </w:tc>
      </w:tr>
      <w:tr w:rsidR="008420AE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Pr="005D655A" w:rsidRDefault="0036643D" w:rsidP="00BF7769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oilWeight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36643D" w:rsidP="00BF7769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加油重量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36643D" w:rsidP="00BF77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7" w:rsidRDefault="00085BC4" w:rsidP="00BF7769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5E56C7" w:rsidP="00BF7769">
            <w:pPr>
              <w:rPr>
                <w:rFonts w:hAnsi="宋体"/>
                <w:szCs w:val="21"/>
              </w:rPr>
            </w:pPr>
          </w:p>
        </w:tc>
      </w:tr>
      <w:tr w:rsidR="008420AE" w:rsidTr="008420AE">
        <w:trPr>
          <w:trHeight w:val="15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Pr="005D655A" w:rsidRDefault="005E56C7" w:rsidP="00BF7769">
            <w:pPr>
              <w:autoSpaceDN w:val="0"/>
              <w:textAlignment w:val="center"/>
              <w:rPr>
                <w:rFonts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5E56C7" w:rsidP="00BF7769">
            <w:pPr>
              <w:autoSpaceDN w:val="0"/>
              <w:textAlignment w:val="center"/>
              <w:rPr>
                <w:rFonts w:hAnsi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5E56C7" w:rsidP="00BF7769">
            <w:pPr>
              <w:rPr>
                <w:rFonts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7" w:rsidRDefault="005E56C7" w:rsidP="00BF7769"/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C7" w:rsidRDefault="005E56C7" w:rsidP="00BF7769">
            <w:pPr>
              <w:rPr>
                <w:rFonts w:hAnsi="宋体"/>
                <w:szCs w:val="21"/>
              </w:rPr>
            </w:pPr>
          </w:p>
        </w:tc>
      </w:tr>
    </w:tbl>
    <w:p w:rsidR="00557BC5" w:rsidRDefault="00557BC5"/>
    <w:p w:rsidR="00557BC5" w:rsidRDefault="00FE6D7D">
      <w:pPr>
        <w:pStyle w:val="3"/>
      </w:pPr>
      <w:bookmarkStart w:id="30" w:name="_Toc311893801"/>
      <w:bookmarkStart w:id="31" w:name="_Toc477274041"/>
      <w:r>
        <w:rPr>
          <w:rFonts w:hint="eastAsia"/>
        </w:rPr>
        <w:lastRenderedPageBreak/>
        <w:t>响应参数</w:t>
      </w:r>
      <w:bookmarkEnd w:id="30"/>
      <w:bookmarkEnd w:id="31"/>
    </w:p>
    <w:tbl>
      <w:tblPr>
        <w:tblStyle w:val="ae"/>
        <w:tblW w:w="8522" w:type="dxa"/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2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失败时的错误提示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amount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原交易金额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单位为分，对应请求报文当中的</w:t>
            </w:r>
            <w:r>
              <w:rPr>
                <w:rFonts w:hAnsi="宋体"/>
                <w:szCs w:val="21"/>
              </w:rPr>
              <w:t>amount</w:t>
            </w:r>
            <w:r>
              <w:rPr>
                <w:rFonts w:hAnsi="宋体" w:hint="eastAsia"/>
                <w:szCs w:val="21"/>
              </w:rPr>
              <w:t>参数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transAmount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实际交易金额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单位为分，银联实际扣款金额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transTime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交易时间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String(14)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银联实际交易的时间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card</w:t>
            </w:r>
            <w:r>
              <w:rPr>
                <w:rFonts w:hAnsi="宋体" w:hint="eastAsia"/>
              </w:rPr>
              <w:t>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String(19)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voucher</w:t>
            </w:r>
            <w:r>
              <w:rPr>
                <w:rFonts w:hAnsi="宋体"/>
              </w:rPr>
              <w:t>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流水号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batchNo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557BC5">
            <w:pPr>
              <w:rPr>
                <w:rFonts w:hAnsi="宋体"/>
              </w:rPr>
            </w:pP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referenceNo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994459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系统参考号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557BC5">
            <w:pPr>
              <w:rPr>
                <w:rFonts w:hAnsi="宋体"/>
                <w:szCs w:val="21"/>
              </w:rPr>
            </w:pPr>
          </w:p>
        </w:tc>
      </w:tr>
      <w:tr w:rsidR="00994459" w:rsidTr="00994459">
        <w:trPr>
          <w:trHeight w:val="153"/>
        </w:trPr>
        <w:tc>
          <w:tcPr>
            <w:tcW w:w="1384" w:type="dxa"/>
          </w:tcPr>
          <w:p w:rsidR="00994459" w:rsidRDefault="002C52D5" w:rsidP="008D1DCA">
            <w:pPr>
              <w:autoSpaceDN w:val="0"/>
              <w:textAlignment w:val="center"/>
              <w:rPr>
                <w:rFonts w:hAnsi="宋体"/>
              </w:rPr>
            </w:pPr>
            <w:bookmarkStart w:id="32" w:name="_Toc311893808"/>
            <w:proofErr w:type="spellStart"/>
            <w:r>
              <w:rPr>
                <w:rFonts w:hAnsi="宋体" w:hint="eastAsia"/>
              </w:rPr>
              <w:t>cardInfo</w:t>
            </w:r>
            <w:proofErr w:type="spellEnd"/>
          </w:p>
        </w:tc>
        <w:tc>
          <w:tcPr>
            <w:tcW w:w="1559" w:type="dxa"/>
          </w:tcPr>
          <w:p w:rsidR="00994459" w:rsidRDefault="00994459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加油卡信息</w:t>
            </w:r>
          </w:p>
        </w:tc>
        <w:tc>
          <w:tcPr>
            <w:tcW w:w="1134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94459" w:rsidRDefault="00994459" w:rsidP="008D1DC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</w:p>
        </w:tc>
      </w:tr>
      <w:tr w:rsidR="00994459" w:rsidTr="00994459">
        <w:trPr>
          <w:trHeight w:val="153"/>
        </w:trPr>
        <w:tc>
          <w:tcPr>
            <w:tcW w:w="1384" w:type="dxa"/>
          </w:tcPr>
          <w:p w:rsidR="00994459" w:rsidRDefault="002C52D5" w:rsidP="008D1DC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isDiscount</w:t>
            </w:r>
            <w:proofErr w:type="spellEnd"/>
          </w:p>
        </w:tc>
        <w:tc>
          <w:tcPr>
            <w:tcW w:w="1559" w:type="dxa"/>
          </w:tcPr>
          <w:p w:rsidR="00994459" w:rsidRDefault="00994459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是否有优惠</w:t>
            </w:r>
          </w:p>
        </w:tc>
        <w:tc>
          <w:tcPr>
            <w:tcW w:w="1134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94459" w:rsidRDefault="00994459" w:rsidP="008D1DC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</w:p>
        </w:tc>
      </w:tr>
      <w:tr w:rsidR="00994459" w:rsidTr="00994459">
        <w:trPr>
          <w:trHeight w:val="153"/>
        </w:trPr>
        <w:tc>
          <w:tcPr>
            <w:tcW w:w="1384" w:type="dxa"/>
          </w:tcPr>
          <w:p w:rsidR="00994459" w:rsidRDefault="002C52D5" w:rsidP="008D1DC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discountType</w:t>
            </w:r>
            <w:proofErr w:type="spellEnd"/>
          </w:p>
        </w:tc>
        <w:tc>
          <w:tcPr>
            <w:tcW w:w="1559" w:type="dxa"/>
          </w:tcPr>
          <w:p w:rsidR="00994459" w:rsidRDefault="00994459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优惠类型</w:t>
            </w:r>
          </w:p>
        </w:tc>
        <w:tc>
          <w:tcPr>
            <w:tcW w:w="1134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94459" w:rsidRDefault="00994459" w:rsidP="008D1DC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</w:p>
        </w:tc>
      </w:tr>
      <w:tr w:rsidR="00994459" w:rsidTr="00994459">
        <w:trPr>
          <w:trHeight w:val="153"/>
        </w:trPr>
        <w:tc>
          <w:tcPr>
            <w:tcW w:w="1384" w:type="dxa"/>
          </w:tcPr>
          <w:p w:rsidR="00994459" w:rsidRDefault="002C52D5" w:rsidP="008D1DC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discountRate</w:t>
            </w:r>
            <w:proofErr w:type="spellEnd"/>
          </w:p>
        </w:tc>
        <w:tc>
          <w:tcPr>
            <w:tcW w:w="1559" w:type="dxa"/>
          </w:tcPr>
          <w:p w:rsidR="00994459" w:rsidRDefault="00994459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优惠幅度</w:t>
            </w:r>
          </w:p>
        </w:tc>
        <w:tc>
          <w:tcPr>
            <w:tcW w:w="1134" w:type="dxa"/>
          </w:tcPr>
          <w:p w:rsidR="00994459" w:rsidRDefault="00707088" w:rsidP="008D1DC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94459" w:rsidRDefault="00994459" w:rsidP="008D1DC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994459" w:rsidRDefault="00994459" w:rsidP="00994459">
            <w:pPr>
              <w:rPr>
                <w:rFonts w:hAnsi="宋体"/>
                <w:szCs w:val="21"/>
              </w:rPr>
            </w:pPr>
          </w:p>
        </w:tc>
      </w:tr>
      <w:tr w:rsidR="00994459" w:rsidTr="00994459">
        <w:trPr>
          <w:trHeight w:val="153"/>
        </w:trPr>
        <w:tc>
          <w:tcPr>
            <w:tcW w:w="1384" w:type="dxa"/>
          </w:tcPr>
          <w:p w:rsidR="00994459" w:rsidRDefault="002C52D5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bonus</w:t>
            </w:r>
          </w:p>
        </w:tc>
        <w:tc>
          <w:tcPr>
            <w:tcW w:w="1559" w:type="dxa"/>
          </w:tcPr>
          <w:p w:rsidR="00994459" w:rsidRDefault="00994459" w:rsidP="008D1DC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赠送积分</w:t>
            </w:r>
          </w:p>
        </w:tc>
        <w:tc>
          <w:tcPr>
            <w:tcW w:w="1134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94459" w:rsidRDefault="00994459" w:rsidP="008D1DCA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994459" w:rsidRDefault="00994459" w:rsidP="008D1DCA">
            <w:pPr>
              <w:rPr>
                <w:rFonts w:hAnsi="宋体"/>
                <w:szCs w:val="21"/>
              </w:rPr>
            </w:pPr>
          </w:p>
        </w:tc>
      </w:tr>
      <w:tr w:rsidR="00A434A2" w:rsidTr="00A434A2">
        <w:trPr>
          <w:trHeight w:val="153"/>
        </w:trPr>
        <w:tc>
          <w:tcPr>
            <w:tcW w:w="1384" w:type="dxa"/>
          </w:tcPr>
          <w:p w:rsidR="00A434A2" w:rsidRDefault="00A434A2" w:rsidP="00207BB7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name</w:t>
            </w:r>
          </w:p>
        </w:tc>
        <w:tc>
          <w:tcPr>
            <w:tcW w:w="1559" w:type="dxa"/>
          </w:tcPr>
          <w:p w:rsidR="00A434A2" w:rsidRDefault="00A434A2" w:rsidP="00207BB7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持卡人姓名</w:t>
            </w:r>
          </w:p>
        </w:tc>
        <w:tc>
          <w:tcPr>
            <w:tcW w:w="1134" w:type="dxa"/>
          </w:tcPr>
          <w:p w:rsidR="00A434A2" w:rsidRDefault="00A434A2" w:rsidP="00207BB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434A2" w:rsidRDefault="00A434A2" w:rsidP="00207BB7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A434A2" w:rsidRDefault="00A434A2" w:rsidP="00207BB7">
            <w:pPr>
              <w:rPr>
                <w:rFonts w:hAnsi="宋体"/>
                <w:szCs w:val="21"/>
              </w:rPr>
            </w:pPr>
          </w:p>
        </w:tc>
      </w:tr>
    </w:tbl>
    <w:p w:rsidR="00557BC5" w:rsidRDefault="00557BC5"/>
    <w:p w:rsidR="00557BC5" w:rsidRDefault="00FE6D7D">
      <w:pPr>
        <w:pStyle w:val="2"/>
      </w:pPr>
      <w:bookmarkStart w:id="33" w:name="_Toc311893814"/>
      <w:bookmarkStart w:id="34" w:name="_Toc477274042"/>
      <w:r>
        <w:rPr>
          <w:rFonts w:hint="eastAsia"/>
        </w:rPr>
        <w:t>消费撤销</w:t>
      </w:r>
      <w:bookmarkEnd w:id="33"/>
      <w:bookmarkEnd w:id="34"/>
    </w:p>
    <w:p w:rsidR="00557BC5" w:rsidRDefault="00FE6D7D">
      <w:pPr>
        <w:pStyle w:val="3"/>
      </w:pPr>
      <w:bookmarkStart w:id="35" w:name="_Toc311893815"/>
      <w:bookmarkStart w:id="36" w:name="_Toc477274043"/>
      <w:r>
        <w:rPr>
          <w:rFonts w:hint="eastAsia"/>
        </w:rPr>
        <w:t>请求参数</w:t>
      </w:r>
      <w:bookmarkEnd w:id="35"/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7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lastRenderedPageBreak/>
              <w:t>ori</w:t>
            </w:r>
            <w:r>
              <w:rPr>
                <w:rFonts w:hAnsi="宋体" w:hint="eastAsia"/>
                <w:szCs w:val="21"/>
              </w:rPr>
              <w:t>Voucher</w:t>
            </w:r>
            <w:r>
              <w:rPr>
                <w:rFonts w:hAnsi="宋体"/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原交易流水号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String(30)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对应原交易的：</w:t>
            </w:r>
            <w:proofErr w:type="spellStart"/>
            <w:r>
              <w:rPr>
                <w:rFonts w:hAnsi="宋体" w:hint="eastAsia"/>
                <w:szCs w:val="21"/>
              </w:rPr>
              <w:t>voucher</w:t>
            </w:r>
            <w:r>
              <w:rPr>
                <w:rFonts w:hAnsi="宋体"/>
                <w:szCs w:val="21"/>
              </w:rPr>
              <w:t>No</w:t>
            </w:r>
            <w:proofErr w:type="spellEnd"/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oriTransTime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原交易的交易时间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对应原交易的：</w:t>
            </w:r>
            <w:proofErr w:type="spellStart"/>
            <w:r>
              <w:rPr>
                <w:rFonts w:hAnsi="宋体"/>
                <w:szCs w:val="21"/>
              </w:rPr>
              <w:t>transTime</w:t>
            </w:r>
            <w:proofErr w:type="spellEnd"/>
          </w:p>
        </w:tc>
      </w:tr>
      <w:tr w:rsidR="00557BC5">
        <w:trPr>
          <w:trHeight w:val="153"/>
          <w:ins w:id="37" w:author="chenkehui" w:date="2016-06-22T15:16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ins w:id="38" w:author="chenkehui" w:date="2016-06-22T15:16:00Z"/>
                <w:rFonts w:hAnsi="宋体"/>
              </w:rPr>
            </w:pPr>
            <w:proofErr w:type="spellStart"/>
            <w:ins w:id="39" w:author="chenkehui" w:date="2016-06-22T15:16:00Z">
              <w:r>
                <w:rPr>
                  <w:rFonts w:hAnsi="宋体" w:hint="eastAsia"/>
                </w:rPr>
                <w:t>outOrderNo</w:t>
              </w:r>
              <w:proofErr w:type="spellEnd"/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ins w:id="40" w:author="chenkehui" w:date="2016-06-22T15:16:00Z"/>
                <w:rFonts w:hAnsi="宋体"/>
                <w:szCs w:val="21"/>
              </w:rPr>
            </w:pPr>
            <w:ins w:id="41" w:author="chenkehui" w:date="2016-06-22T15:16:00Z">
              <w:r>
                <w:rPr>
                  <w:rFonts w:hAnsi="宋体" w:hint="eastAsia"/>
                  <w:szCs w:val="21"/>
                </w:rPr>
                <w:t>外部订单号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BC5" w:rsidRDefault="00FE6D7D">
            <w:pPr>
              <w:jc w:val="left"/>
              <w:rPr>
                <w:ins w:id="42" w:author="chenkehui" w:date="2016-06-22T15:16:00Z"/>
                <w:rFonts w:hAnsi="宋体"/>
                <w:szCs w:val="21"/>
              </w:rPr>
            </w:pPr>
            <w:ins w:id="43" w:author="chenkehui" w:date="2016-06-22T15:16:00Z">
              <w:r>
                <w:rPr>
                  <w:rFonts w:hAnsi="宋体" w:hint="eastAsia"/>
                  <w:szCs w:val="21"/>
                </w:rPr>
                <w:t>String(32)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BC5" w:rsidRDefault="00FE6D7D">
            <w:pPr>
              <w:jc w:val="left"/>
              <w:rPr>
                <w:ins w:id="44" w:author="chenkehui" w:date="2016-06-22T15:16:00Z"/>
              </w:rPr>
            </w:pPr>
            <w:ins w:id="45" w:author="chenkehui" w:date="2016-06-22T15:16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BC5" w:rsidRDefault="00FE6D7D">
            <w:pPr>
              <w:jc w:val="left"/>
              <w:rPr>
                <w:ins w:id="46" w:author="chenkehui" w:date="2016-06-22T15:16:00Z"/>
                <w:rFonts w:hAnsi="宋体"/>
                <w:szCs w:val="21"/>
              </w:rPr>
            </w:pPr>
            <w:ins w:id="47" w:author="chenkehui" w:date="2016-06-22T15:16:00Z">
              <w:r>
                <w:rPr>
                  <w:rFonts w:hAnsi="宋体" w:hint="eastAsia"/>
                  <w:szCs w:val="21"/>
                </w:rPr>
                <w:t>外部唯一标识一笔交易</w:t>
              </w:r>
            </w:ins>
          </w:p>
        </w:tc>
      </w:tr>
    </w:tbl>
    <w:p w:rsidR="00557BC5" w:rsidRDefault="00557BC5"/>
    <w:p w:rsidR="00557BC5" w:rsidRDefault="00FE6D7D">
      <w:pPr>
        <w:pStyle w:val="3"/>
      </w:pPr>
      <w:bookmarkStart w:id="48" w:name="_Toc311893816"/>
      <w:bookmarkStart w:id="49" w:name="_Toc477274044"/>
      <w:r>
        <w:rPr>
          <w:rFonts w:hint="eastAsia"/>
        </w:rPr>
        <w:t>响应参数</w:t>
      </w:r>
      <w:bookmarkEnd w:id="48"/>
      <w:bookmarkEnd w:id="49"/>
    </w:p>
    <w:tbl>
      <w:tblPr>
        <w:tblStyle w:val="ae"/>
        <w:tblW w:w="8522" w:type="dxa"/>
        <w:tblLayout w:type="fixed"/>
        <w:tblLook w:val="04A0"/>
      </w:tblPr>
      <w:tblGrid>
        <w:gridCol w:w="1668"/>
        <w:gridCol w:w="1559"/>
        <w:gridCol w:w="1134"/>
        <w:gridCol w:w="1134"/>
        <w:gridCol w:w="3027"/>
      </w:tblGrid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027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</w:tcPr>
          <w:p w:rsidR="00557BC5" w:rsidRDefault="00FE6D7D">
            <w:r>
              <w:rPr>
                <w:rFonts w:hint="eastAsia"/>
              </w:rPr>
              <w:t>7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当返回码为非</w:t>
            </w:r>
            <w:r>
              <w:rPr>
                <w:rFonts w:hAnsi="宋体" w:hint="eastAsia"/>
                <w:szCs w:val="21"/>
              </w:rPr>
              <w:t>00</w:t>
            </w:r>
            <w:r>
              <w:rPr>
                <w:rFonts w:hAnsi="宋体" w:hint="eastAsia"/>
                <w:szCs w:val="21"/>
              </w:rPr>
              <w:t>时出现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transAmount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实际撤销金额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单位为分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transTime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交易时间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String(14)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银联实际交易的时间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card</w:t>
            </w:r>
            <w:r>
              <w:rPr>
                <w:rFonts w:hAnsi="宋体" w:hint="eastAsia"/>
              </w:rPr>
              <w:t>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String(19)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voucher</w:t>
            </w:r>
            <w:r>
              <w:rPr>
                <w:rFonts w:hAnsi="宋体"/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流水号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batchNo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557BC5">
            <w:pPr>
              <w:rPr>
                <w:rFonts w:hAnsi="宋体"/>
                <w:szCs w:val="21"/>
              </w:rPr>
            </w:pP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668" w:type="dxa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referenceNo</w:t>
            </w:r>
            <w:proofErr w:type="spellEnd"/>
          </w:p>
        </w:tc>
        <w:tc>
          <w:tcPr>
            <w:tcW w:w="1559" w:type="dxa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系统参考号</w:t>
            </w:r>
          </w:p>
        </w:tc>
        <w:tc>
          <w:tcPr>
            <w:tcW w:w="1134" w:type="dxa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String(12)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交易返回的时候，必需返回</w:t>
            </w:r>
          </w:p>
        </w:tc>
      </w:tr>
    </w:tbl>
    <w:p w:rsidR="00557BC5" w:rsidRDefault="00557BC5"/>
    <w:p w:rsidR="00557BC5" w:rsidRDefault="00FE6D7D">
      <w:pPr>
        <w:pStyle w:val="2"/>
      </w:pPr>
      <w:bookmarkStart w:id="50" w:name="_Toc311893796"/>
      <w:bookmarkStart w:id="51" w:name="_Toc477274045"/>
      <w:r>
        <w:rPr>
          <w:rFonts w:hint="eastAsia"/>
        </w:rPr>
        <w:t>余额查询</w:t>
      </w:r>
      <w:bookmarkEnd w:id="50"/>
      <w:bookmarkEnd w:id="51"/>
    </w:p>
    <w:p w:rsidR="00557BC5" w:rsidRDefault="00FE6D7D">
      <w:pPr>
        <w:pStyle w:val="3"/>
      </w:pPr>
      <w:bookmarkStart w:id="52" w:name="_Toc311893797"/>
      <w:bookmarkStart w:id="53" w:name="_Toc477274046"/>
      <w:r>
        <w:rPr>
          <w:rFonts w:hint="eastAsia"/>
        </w:rPr>
        <w:t>请求参数</w:t>
      </w:r>
      <w:bookmarkEnd w:id="52"/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bookmarkStart w:id="54" w:name="_Toc311893798"/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1</w:t>
            </w:r>
          </w:p>
        </w:tc>
      </w:tr>
    </w:tbl>
    <w:p w:rsidR="00557BC5" w:rsidRDefault="00FE6D7D">
      <w:pPr>
        <w:pStyle w:val="3"/>
      </w:pPr>
      <w:bookmarkStart w:id="55" w:name="_Toc477274047"/>
      <w:r>
        <w:rPr>
          <w:rFonts w:hint="eastAsia"/>
        </w:rPr>
        <w:t>响应参数</w:t>
      </w:r>
      <w:bookmarkEnd w:id="54"/>
      <w:bookmarkEnd w:id="55"/>
    </w:p>
    <w:tbl>
      <w:tblPr>
        <w:tblStyle w:val="ae"/>
        <w:tblW w:w="8522" w:type="dxa"/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1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lastRenderedPageBreak/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t>String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失败时的错误提示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balance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余额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单位分</w:t>
            </w:r>
          </w:p>
        </w:tc>
      </w:tr>
    </w:tbl>
    <w:p w:rsidR="00557BC5" w:rsidRDefault="00557BC5"/>
    <w:p w:rsidR="00557BC5" w:rsidRDefault="00FE6D7D">
      <w:pPr>
        <w:pStyle w:val="2"/>
      </w:pPr>
      <w:bookmarkStart w:id="56" w:name="_Toc477274048"/>
      <w:bookmarkEnd w:id="32"/>
      <w:r>
        <w:rPr>
          <w:rFonts w:hint="eastAsia"/>
        </w:rPr>
        <w:t>结算</w:t>
      </w:r>
      <w:bookmarkEnd w:id="56"/>
    </w:p>
    <w:p w:rsidR="00557BC5" w:rsidRDefault="00FE6D7D">
      <w:pPr>
        <w:pStyle w:val="3"/>
      </w:pPr>
      <w:bookmarkStart w:id="57" w:name="_Toc477274049"/>
      <w:r>
        <w:rPr>
          <w:rFonts w:hint="eastAsia"/>
        </w:rPr>
        <w:t>请求参数</w:t>
      </w:r>
      <w:bookmarkEnd w:id="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54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</w:tbl>
    <w:p w:rsidR="00557BC5" w:rsidRDefault="00557BC5"/>
    <w:p w:rsidR="00557BC5" w:rsidRDefault="00FE6D7D">
      <w:pPr>
        <w:pStyle w:val="3"/>
      </w:pPr>
      <w:bookmarkStart w:id="58" w:name="_Toc477274050"/>
      <w:r>
        <w:rPr>
          <w:rFonts w:hint="eastAsia"/>
        </w:rPr>
        <w:t>响应参数</w:t>
      </w:r>
      <w:bookmarkEnd w:id="58"/>
    </w:p>
    <w:tbl>
      <w:tblPr>
        <w:tblStyle w:val="ae"/>
        <w:tblW w:w="8522" w:type="dxa"/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54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c>
          <w:tcPr>
            <w:tcW w:w="1384" w:type="dxa"/>
            <w:vAlign w:val="center"/>
          </w:tcPr>
          <w:p w:rsidR="00557BC5" w:rsidRDefault="00FE6D7D">
            <w:pPr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r>
              <w:rPr>
                <w:rFonts w:hAnsi="宋体" w:hint="eastAsia"/>
                <w:szCs w:val="21"/>
              </w:rPr>
              <w:t>失败时的错误提示</w:t>
            </w:r>
          </w:p>
        </w:tc>
      </w:tr>
    </w:tbl>
    <w:p w:rsidR="00557BC5" w:rsidRDefault="00FE6D7D">
      <w:pPr>
        <w:pStyle w:val="2"/>
      </w:pPr>
      <w:r>
        <w:rPr>
          <w:rFonts w:hint="eastAsia"/>
        </w:rPr>
        <w:t>退货</w:t>
      </w:r>
    </w:p>
    <w:p w:rsidR="00557BC5" w:rsidRDefault="00FE6D7D">
      <w:pPr>
        <w:pStyle w:val="3"/>
      </w:pPr>
      <w:r>
        <w:rPr>
          <w:rFonts w:hint="eastAsia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3"/>
        <w:gridCol w:w="1390"/>
        <w:gridCol w:w="1134"/>
        <w:gridCol w:w="1134"/>
        <w:gridCol w:w="3311"/>
      </w:tblGrid>
      <w:tr w:rsidR="00557BC5">
        <w:tc>
          <w:tcPr>
            <w:tcW w:w="1553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390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553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390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6</w:t>
            </w:r>
          </w:p>
        </w:tc>
      </w:tr>
      <w:tr w:rsidR="00557BC5">
        <w:trPr>
          <w:trHeight w:val="153"/>
        </w:trPr>
        <w:tc>
          <w:tcPr>
            <w:tcW w:w="155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390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  <w:tr w:rsidR="00557BC5">
        <w:trPr>
          <w:trHeight w:val="153"/>
        </w:trPr>
        <w:tc>
          <w:tcPr>
            <w:tcW w:w="155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amount</w:t>
            </w:r>
          </w:p>
        </w:tc>
        <w:tc>
          <w:tcPr>
            <w:tcW w:w="1390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交易金额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t>C</w:t>
            </w:r>
          </w:p>
        </w:tc>
        <w:tc>
          <w:tcPr>
            <w:tcW w:w="3311" w:type="dxa"/>
            <w:vAlign w:val="center"/>
          </w:tcPr>
          <w:p w:rsidR="00557BC5" w:rsidRDefault="00557BC5">
            <w:pPr>
              <w:jc w:val="left"/>
              <w:rPr>
                <w:rFonts w:hAnsi="宋体"/>
                <w:szCs w:val="21"/>
              </w:rPr>
            </w:pPr>
          </w:p>
        </w:tc>
      </w:tr>
      <w:tr w:rsidR="00557BC5">
        <w:trPr>
          <w:trHeight w:val="153"/>
        </w:trPr>
        <w:tc>
          <w:tcPr>
            <w:tcW w:w="155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oriReferenceNo</w:t>
            </w:r>
            <w:proofErr w:type="spellEnd"/>
          </w:p>
        </w:tc>
        <w:tc>
          <w:tcPr>
            <w:tcW w:w="1390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原参考号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String(12)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557BC5">
            <w:pPr>
              <w:jc w:val="left"/>
              <w:rPr>
                <w:rFonts w:hAnsi="宋体"/>
                <w:szCs w:val="21"/>
              </w:rPr>
            </w:pPr>
          </w:p>
        </w:tc>
      </w:tr>
      <w:tr w:rsidR="00557BC5">
        <w:trPr>
          <w:trHeight w:val="153"/>
        </w:trPr>
        <w:tc>
          <w:tcPr>
            <w:tcW w:w="1553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oriDate</w:t>
            </w:r>
            <w:proofErr w:type="spellEnd"/>
          </w:p>
        </w:tc>
        <w:tc>
          <w:tcPr>
            <w:tcW w:w="1390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原交易日期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MMDD</w:t>
            </w:r>
          </w:p>
        </w:tc>
      </w:tr>
    </w:tbl>
    <w:p w:rsidR="00557BC5" w:rsidRDefault="00557BC5"/>
    <w:p w:rsidR="00557BC5" w:rsidRDefault="00FE6D7D">
      <w:pPr>
        <w:pStyle w:val="3"/>
      </w:pPr>
      <w:bookmarkStart w:id="59" w:name="_Toc311893813"/>
      <w:bookmarkStart w:id="60" w:name="_Toc451115077"/>
      <w:r>
        <w:rPr>
          <w:rFonts w:hint="eastAsia"/>
        </w:rPr>
        <w:t>响应参数</w:t>
      </w:r>
      <w:bookmarkEnd w:id="59"/>
      <w:bookmarkEnd w:id="60"/>
    </w:p>
    <w:tbl>
      <w:tblPr>
        <w:tblStyle w:val="ae"/>
        <w:tblW w:w="8522" w:type="dxa"/>
        <w:tblLayout w:type="fixed"/>
        <w:tblLook w:val="04A0"/>
      </w:tblPr>
      <w:tblGrid>
        <w:gridCol w:w="1526"/>
        <w:gridCol w:w="1417"/>
        <w:gridCol w:w="1134"/>
        <w:gridCol w:w="1134"/>
        <w:gridCol w:w="3311"/>
      </w:tblGrid>
      <w:tr w:rsidR="00557BC5">
        <w:tc>
          <w:tcPr>
            <w:tcW w:w="1526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417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526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417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6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当返回码为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时出现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amount</w:t>
            </w:r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原请求交易金额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单位为分，对应请求报文当中的</w:t>
            </w:r>
            <w:r>
              <w:rPr>
                <w:rFonts w:hAnsi="宋体"/>
                <w:szCs w:val="21"/>
              </w:rPr>
              <w:t>amount</w:t>
            </w:r>
            <w:r>
              <w:rPr>
                <w:rFonts w:hAnsi="宋体" w:hint="eastAsia"/>
                <w:szCs w:val="21"/>
              </w:rPr>
              <w:t>参数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transAmount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实际退货金额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Long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单位为分，银联实际扣款金额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transTime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交易时间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String(14)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银联实际交易的时间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card</w:t>
            </w:r>
            <w:r>
              <w:rPr>
                <w:rFonts w:hAnsi="宋体" w:hint="eastAsia"/>
              </w:rPr>
              <w:t>No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String(19)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voucher</w:t>
            </w:r>
            <w:r>
              <w:rPr>
                <w:rFonts w:hAnsi="宋体"/>
                <w:szCs w:val="21"/>
              </w:rPr>
              <w:t>No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流水号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526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batchNo</w:t>
            </w:r>
            <w:proofErr w:type="spellEnd"/>
          </w:p>
        </w:tc>
        <w:tc>
          <w:tcPr>
            <w:tcW w:w="1417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String(6)</w:t>
            </w:r>
          </w:p>
        </w:tc>
        <w:tc>
          <w:tcPr>
            <w:tcW w:w="1134" w:type="dxa"/>
            <w:vAlign w:val="center"/>
          </w:tcPr>
          <w:p w:rsidR="00557BC5" w:rsidRDefault="00557BC5">
            <w:pPr>
              <w:rPr>
                <w:rFonts w:hAnsi="宋体"/>
                <w:szCs w:val="21"/>
              </w:rPr>
            </w:pPr>
          </w:p>
        </w:tc>
        <w:tc>
          <w:tcPr>
            <w:tcW w:w="3311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交易成功时，必需返回</w:t>
            </w:r>
          </w:p>
        </w:tc>
      </w:tr>
      <w:tr w:rsidR="00557BC5">
        <w:trPr>
          <w:trHeight w:val="153"/>
        </w:trPr>
        <w:tc>
          <w:tcPr>
            <w:tcW w:w="1526" w:type="dxa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referenceNo</w:t>
            </w:r>
            <w:proofErr w:type="spellEnd"/>
          </w:p>
        </w:tc>
        <w:tc>
          <w:tcPr>
            <w:tcW w:w="1417" w:type="dxa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系统参考号</w:t>
            </w:r>
          </w:p>
        </w:tc>
        <w:tc>
          <w:tcPr>
            <w:tcW w:w="1134" w:type="dxa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String(12)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311" w:type="dxa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交易返回的时候，必需返回</w:t>
            </w:r>
          </w:p>
        </w:tc>
      </w:tr>
    </w:tbl>
    <w:p w:rsidR="00557BC5" w:rsidRDefault="00557BC5"/>
    <w:p w:rsidR="00557BC5" w:rsidRDefault="00FE6D7D">
      <w:pPr>
        <w:pStyle w:val="2"/>
      </w:pPr>
      <w:bookmarkStart w:id="61" w:name="_Toc451115057"/>
      <w:r>
        <w:rPr>
          <w:rFonts w:hint="eastAsia"/>
        </w:rPr>
        <w:t>消费撤销</w:t>
      </w:r>
      <w:bookmarkEnd w:id="61"/>
    </w:p>
    <w:p w:rsidR="00557BC5" w:rsidRDefault="00FE6D7D">
      <w:pPr>
        <w:pStyle w:val="3"/>
      </w:pPr>
      <w:bookmarkStart w:id="62" w:name="_Toc451115058"/>
      <w:r>
        <w:rPr>
          <w:rFonts w:hint="eastAsia"/>
        </w:rPr>
        <w:t>请求参数</w:t>
      </w:r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557BC5">
        <w:tc>
          <w:tcPr>
            <w:tcW w:w="1384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384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557BC5" w:rsidRDefault="00FE6D7D">
            <w:r>
              <w:rPr>
                <w:rFonts w:hint="eastAsia"/>
              </w:rPr>
              <w:t>9001</w:t>
            </w:r>
          </w:p>
        </w:tc>
      </w:tr>
      <w:tr w:rsidR="00557BC5">
        <w:trPr>
          <w:trHeight w:val="153"/>
        </w:trPr>
        <w:tc>
          <w:tcPr>
            <w:tcW w:w="1384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557BC5" w:rsidRDefault="00FE6D7D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</w:tbl>
    <w:p w:rsidR="00557BC5" w:rsidRDefault="00557BC5"/>
    <w:p w:rsidR="00557BC5" w:rsidRDefault="00FE6D7D">
      <w:pPr>
        <w:pStyle w:val="3"/>
      </w:pPr>
      <w:bookmarkStart w:id="63" w:name="_Toc451115059"/>
      <w:r>
        <w:rPr>
          <w:rFonts w:hint="eastAsia"/>
        </w:rPr>
        <w:t>响应参数</w:t>
      </w:r>
      <w:bookmarkEnd w:id="63"/>
    </w:p>
    <w:tbl>
      <w:tblPr>
        <w:tblStyle w:val="ae"/>
        <w:tblW w:w="8522" w:type="dxa"/>
        <w:tblLayout w:type="fixed"/>
        <w:tblLook w:val="04A0"/>
      </w:tblPr>
      <w:tblGrid>
        <w:gridCol w:w="1668"/>
        <w:gridCol w:w="1559"/>
        <w:gridCol w:w="1134"/>
        <w:gridCol w:w="1134"/>
        <w:gridCol w:w="3027"/>
      </w:tblGrid>
      <w:tr w:rsidR="00557BC5">
        <w:tc>
          <w:tcPr>
            <w:tcW w:w="1668" w:type="dxa"/>
          </w:tcPr>
          <w:p w:rsidR="00557BC5" w:rsidRDefault="00FE6D7D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处理要求</w:t>
            </w:r>
          </w:p>
        </w:tc>
        <w:tc>
          <w:tcPr>
            <w:tcW w:w="3027" w:type="dxa"/>
          </w:tcPr>
          <w:p w:rsidR="00557BC5" w:rsidRDefault="00FE6D7D">
            <w:r>
              <w:rPr>
                <w:rFonts w:hint="eastAsia"/>
              </w:rPr>
              <w:t>说明</w:t>
            </w:r>
          </w:p>
        </w:tc>
      </w:tr>
      <w:tr w:rsidR="00557BC5">
        <w:tc>
          <w:tcPr>
            <w:tcW w:w="1668" w:type="dxa"/>
          </w:tcPr>
          <w:p w:rsidR="00557BC5" w:rsidRDefault="00FE6D7D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557BC5" w:rsidRDefault="00FE6D7D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557BC5" w:rsidRDefault="00FE6D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</w:tcPr>
          <w:p w:rsidR="00557BC5" w:rsidRDefault="00FE6D7D">
            <w:r>
              <w:rPr>
                <w:rFonts w:hint="eastAsia"/>
              </w:rPr>
              <w:t>7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lastRenderedPageBreak/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>
              <w:rPr>
                <w:rFonts w:hAnsi="宋体" w:hint="eastAsia"/>
                <w:szCs w:val="21"/>
              </w:rPr>
              <w:t>域，其他情况参见</w:t>
            </w:r>
            <w:r>
              <w:rPr>
                <w:rFonts w:hAnsi="宋体" w:hint="eastAsia"/>
                <w:szCs w:val="21"/>
              </w:rPr>
              <w:t>5.1</w:t>
            </w:r>
          </w:p>
        </w:tc>
      </w:tr>
      <w:tr w:rsidR="00557BC5">
        <w:trPr>
          <w:trHeight w:val="153"/>
        </w:trPr>
        <w:tc>
          <w:tcPr>
            <w:tcW w:w="1668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557BC5" w:rsidRDefault="00FE6D7D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57BC5" w:rsidRDefault="00FE6D7D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  <w:vAlign w:val="center"/>
          </w:tcPr>
          <w:p w:rsidR="00557BC5" w:rsidRDefault="00FE6D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当返回码为非</w:t>
            </w:r>
            <w:r>
              <w:rPr>
                <w:rFonts w:hAnsi="宋体" w:hint="eastAsia"/>
                <w:szCs w:val="21"/>
              </w:rPr>
              <w:t>00</w:t>
            </w:r>
            <w:r>
              <w:rPr>
                <w:rFonts w:hAnsi="宋体" w:hint="eastAsia"/>
                <w:szCs w:val="21"/>
              </w:rPr>
              <w:t>时出现</w:t>
            </w:r>
          </w:p>
        </w:tc>
      </w:tr>
    </w:tbl>
    <w:p w:rsidR="00557BC5" w:rsidRDefault="00557BC5"/>
    <w:p w:rsidR="00851E0D" w:rsidRDefault="00851E0D" w:rsidP="00851E0D">
      <w:pPr>
        <w:pStyle w:val="2"/>
      </w:pPr>
      <w:r>
        <w:rPr>
          <w:rFonts w:hint="eastAsia"/>
        </w:rPr>
        <w:t>母</w:t>
      </w:r>
      <w:r>
        <w:rPr>
          <w:rFonts w:hint="eastAsia"/>
        </w:rPr>
        <w:t>POS</w:t>
      </w:r>
      <w:r>
        <w:rPr>
          <w:rFonts w:hint="eastAsia"/>
        </w:rPr>
        <w:t>密钥下载</w:t>
      </w:r>
    </w:p>
    <w:p w:rsidR="00851E0D" w:rsidRDefault="00851E0D" w:rsidP="00851E0D">
      <w:pPr>
        <w:pStyle w:val="3"/>
      </w:pPr>
      <w:r>
        <w:rPr>
          <w:rFonts w:hint="eastAsia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851E0D" w:rsidTr="005D655A">
        <w:tc>
          <w:tcPr>
            <w:tcW w:w="1384" w:type="dxa"/>
          </w:tcPr>
          <w:p w:rsidR="00851E0D" w:rsidRDefault="00851E0D" w:rsidP="005D655A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851E0D" w:rsidRDefault="00851E0D" w:rsidP="005D655A">
            <w:r>
              <w:rPr>
                <w:rFonts w:hint="eastAsia"/>
              </w:rPr>
              <w:t>说明</w:t>
            </w:r>
          </w:p>
        </w:tc>
      </w:tr>
      <w:tr w:rsidR="00851E0D" w:rsidTr="005D655A">
        <w:tc>
          <w:tcPr>
            <w:tcW w:w="1384" w:type="dxa"/>
          </w:tcPr>
          <w:p w:rsidR="00851E0D" w:rsidRDefault="00851E0D" w:rsidP="005D655A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851E0D" w:rsidRDefault="00851E0D" w:rsidP="005D65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851E0D" w:rsidRDefault="00A846FC" w:rsidP="005D655A">
            <w:r>
              <w:rPr>
                <w:rFonts w:hint="eastAsia"/>
              </w:rPr>
              <w:t>9901</w:t>
            </w:r>
          </w:p>
        </w:tc>
      </w:tr>
      <w:tr w:rsidR="00851E0D" w:rsidTr="005D655A">
        <w:trPr>
          <w:trHeight w:val="153"/>
        </w:trPr>
        <w:tc>
          <w:tcPr>
            <w:tcW w:w="1384" w:type="dxa"/>
            <w:vAlign w:val="center"/>
          </w:tcPr>
          <w:p w:rsidR="00851E0D" w:rsidRDefault="00851E0D" w:rsidP="005D655A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851E0D" w:rsidRDefault="00851E0D" w:rsidP="005D655A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851E0D" w:rsidRDefault="00851E0D" w:rsidP="005D655A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</w:tbl>
    <w:p w:rsidR="00851E0D" w:rsidRDefault="00851E0D" w:rsidP="00851E0D"/>
    <w:p w:rsidR="00851E0D" w:rsidRDefault="00851E0D" w:rsidP="00851E0D">
      <w:pPr>
        <w:pStyle w:val="3"/>
      </w:pPr>
      <w:r>
        <w:rPr>
          <w:rFonts w:hint="eastAsia"/>
        </w:rPr>
        <w:t>响应参数</w:t>
      </w:r>
    </w:p>
    <w:tbl>
      <w:tblPr>
        <w:tblStyle w:val="ae"/>
        <w:tblW w:w="8522" w:type="dxa"/>
        <w:tblLayout w:type="fixed"/>
        <w:tblLook w:val="04A0"/>
      </w:tblPr>
      <w:tblGrid>
        <w:gridCol w:w="1668"/>
        <w:gridCol w:w="1559"/>
        <w:gridCol w:w="1134"/>
        <w:gridCol w:w="1134"/>
        <w:gridCol w:w="3027"/>
      </w:tblGrid>
      <w:tr w:rsidR="00851E0D" w:rsidTr="005D655A">
        <w:tc>
          <w:tcPr>
            <w:tcW w:w="1668" w:type="dxa"/>
          </w:tcPr>
          <w:p w:rsidR="00851E0D" w:rsidRDefault="00851E0D" w:rsidP="005D655A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处理要求</w:t>
            </w:r>
          </w:p>
        </w:tc>
        <w:tc>
          <w:tcPr>
            <w:tcW w:w="3027" w:type="dxa"/>
          </w:tcPr>
          <w:p w:rsidR="00851E0D" w:rsidRDefault="00851E0D" w:rsidP="005D655A">
            <w:r>
              <w:rPr>
                <w:rFonts w:hint="eastAsia"/>
              </w:rPr>
              <w:t>说明</w:t>
            </w:r>
          </w:p>
        </w:tc>
      </w:tr>
      <w:tr w:rsidR="00851E0D" w:rsidTr="005D655A">
        <w:tc>
          <w:tcPr>
            <w:tcW w:w="1668" w:type="dxa"/>
          </w:tcPr>
          <w:p w:rsidR="00851E0D" w:rsidRDefault="00851E0D" w:rsidP="005D655A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851E0D" w:rsidRDefault="00851E0D" w:rsidP="005D65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</w:tcPr>
          <w:p w:rsidR="00851E0D" w:rsidRDefault="006B69EA" w:rsidP="005D655A">
            <w:r>
              <w:t>9901</w:t>
            </w:r>
            <w:bookmarkStart w:id="64" w:name="_GoBack"/>
            <w:bookmarkEnd w:id="64"/>
          </w:p>
        </w:tc>
      </w:tr>
      <w:tr w:rsidR="00851E0D" w:rsidTr="005D655A">
        <w:trPr>
          <w:trHeight w:val="153"/>
        </w:trPr>
        <w:tc>
          <w:tcPr>
            <w:tcW w:w="1668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  <w:vAlign w:val="center"/>
          </w:tcPr>
          <w:p w:rsidR="00851E0D" w:rsidRDefault="00851E0D" w:rsidP="00A846FC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后台有应答时，取</w:t>
            </w:r>
            <w:r>
              <w:rPr>
                <w:rFonts w:hAnsi="宋体" w:hint="eastAsia"/>
                <w:szCs w:val="21"/>
              </w:rPr>
              <w:t>39</w:t>
            </w:r>
            <w:r w:rsidR="00A846FC">
              <w:rPr>
                <w:rFonts w:hAnsi="宋体" w:hint="eastAsia"/>
                <w:szCs w:val="21"/>
              </w:rPr>
              <w:t>域</w:t>
            </w:r>
          </w:p>
        </w:tc>
      </w:tr>
      <w:tr w:rsidR="00851E0D" w:rsidTr="005D655A">
        <w:trPr>
          <w:trHeight w:val="153"/>
        </w:trPr>
        <w:tc>
          <w:tcPr>
            <w:tcW w:w="1668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/>
              </w:rPr>
              <w:t>message</w:t>
            </w:r>
          </w:p>
        </w:tc>
        <w:tc>
          <w:tcPr>
            <w:tcW w:w="1559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错误信息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r>
              <w:rPr>
                <w:rFonts w:hint="eastAsia"/>
              </w:rPr>
              <w:t>C</w:t>
            </w:r>
          </w:p>
        </w:tc>
        <w:tc>
          <w:tcPr>
            <w:tcW w:w="3027" w:type="dxa"/>
            <w:vAlign w:val="center"/>
          </w:tcPr>
          <w:p w:rsidR="00851E0D" w:rsidRDefault="00851E0D" w:rsidP="005D655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当返回码为非</w:t>
            </w:r>
            <w:r>
              <w:rPr>
                <w:rFonts w:hAnsi="宋体" w:hint="eastAsia"/>
                <w:szCs w:val="21"/>
              </w:rPr>
              <w:t>00</w:t>
            </w:r>
            <w:r>
              <w:rPr>
                <w:rFonts w:hAnsi="宋体" w:hint="eastAsia"/>
                <w:szCs w:val="21"/>
              </w:rPr>
              <w:t>时出现</w:t>
            </w:r>
          </w:p>
        </w:tc>
      </w:tr>
    </w:tbl>
    <w:p w:rsidR="00851E0D" w:rsidRDefault="00851E0D" w:rsidP="00851E0D"/>
    <w:p w:rsidR="00851E0D" w:rsidRDefault="00A846FC" w:rsidP="00A846FC">
      <w:pPr>
        <w:pStyle w:val="2"/>
      </w:pPr>
      <w:r>
        <w:t>N900</w:t>
      </w:r>
      <w:r>
        <w:t>密钥灌装</w:t>
      </w:r>
      <w:r>
        <w:rPr>
          <w:rFonts w:hint="eastAsia"/>
        </w:rPr>
        <w:t>（母</w:t>
      </w:r>
      <w:r>
        <w:rPr>
          <w:rFonts w:hint="eastAsia"/>
        </w:rPr>
        <w:t>pos-</w:t>
      </w:r>
      <w:r>
        <w:t>&gt;N</w:t>
      </w:r>
      <w:r>
        <w:rPr>
          <w:rFonts w:hint="eastAsia"/>
        </w:rPr>
        <w:t>900</w:t>
      </w:r>
      <w:r>
        <w:rPr>
          <w:rFonts w:hint="eastAsia"/>
        </w:rPr>
        <w:t>）</w:t>
      </w:r>
    </w:p>
    <w:p w:rsidR="00851E0D" w:rsidRDefault="00851E0D" w:rsidP="00851E0D">
      <w:pPr>
        <w:pStyle w:val="3"/>
      </w:pPr>
      <w:r>
        <w:rPr>
          <w:rFonts w:hint="eastAsia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59"/>
        <w:gridCol w:w="1134"/>
        <w:gridCol w:w="1134"/>
        <w:gridCol w:w="3311"/>
      </w:tblGrid>
      <w:tr w:rsidR="00851E0D" w:rsidTr="005D655A">
        <w:tc>
          <w:tcPr>
            <w:tcW w:w="1384" w:type="dxa"/>
          </w:tcPr>
          <w:p w:rsidR="00851E0D" w:rsidRDefault="00851E0D" w:rsidP="005D655A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处理要求</w:t>
            </w:r>
          </w:p>
        </w:tc>
        <w:tc>
          <w:tcPr>
            <w:tcW w:w="3311" w:type="dxa"/>
          </w:tcPr>
          <w:p w:rsidR="00851E0D" w:rsidRDefault="00851E0D" w:rsidP="005D655A">
            <w:r>
              <w:rPr>
                <w:rFonts w:hint="eastAsia"/>
              </w:rPr>
              <w:t>说明</w:t>
            </w:r>
          </w:p>
        </w:tc>
      </w:tr>
      <w:tr w:rsidR="00851E0D" w:rsidTr="005D655A">
        <w:tc>
          <w:tcPr>
            <w:tcW w:w="1384" w:type="dxa"/>
          </w:tcPr>
          <w:p w:rsidR="00851E0D" w:rsidRDefault="00851E0D" w:rsidP="005D655A">
            <w:proofErr w:type="spellStart"/>
            <w:r>
              <w:rPr>
                <w:rFonts w:hAnsi="宋体"/>
              </w:rPr>
              <w:t>transType</w:t>
            </w:r>
            <w:proofErr w:type="spellEnd"/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851E0D" w:rsidRDefault="00851E0D" w:rsidP="005D65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311" w:type="dxa"/>
          </w:tcPr>
          <w:p w:rsidR="00851E0D" w:rsidRDefault="0089515B" w:rsidP="005D655A">
            <w:r>
              <w:rPr>
                <w:rFonts w:hint="eastAsia"/>
              </w:rPr>
              <w:t>9902</w:t>
            </w:r>
          </w:p>
        </w:tc>
      </w:tr>
      <w:tr w:rsidR="00851E0D" w:rsidTr="005D655A">
        <w:trPr>
          <w:trHeight w:val="153"/>
        </w:trPr>
        <w:tc>
          <w:tcPr>
            <w:tcW w:w="1384" w:type="dxa"/>
            <w:vAlign w:val="center"/>
          </w:tcPr>
          <w:p w:rsidR="00851E0D" w:rsidRDefault="00851E0D" w:rsidP="005D655A">
            <w:pPr>
              <w:autoSpaceDN w:val="0"/>
              <w:jc w:val="left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operatorNo</w:t>
            </w:r>
            <w:proofErr w:type="spellEnd"/>
          </w:p>
        </w:tc>
        <w:tc>
          <w:tcPr>
            <w:tcW w:w="1559" w:type="dxa"/>
            <w:vAlign w:val="center"/>
          </w:tcPr>
          <w:p w:rsidR="00851E0D" w:rsidRDefault="00851E0D" w:rsidP="005D655A">
            <w:pPr>
              <w:autoSpaceDN w:val="0"/>
              <w:jc w:val="left"/>
              <w:textAlignment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String(4)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3311" w:type="dxa"/>
            <w:vAlign w:val="center"/>
          </w:tcPr>
          <w:p w:rsidR="00851E0D" w:rsidRDefault="00851E0D" w:rsidP="005D655A"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操作员编号</w:t>
            </w:r>
          </w:p>
        </w:tc>
      </w:tr>
    </w:tbl>
    <w:p w:rsidR="00851E0D" w:rsidRDefault="00851E0D" w:rsidP="00851E0D"/>
    <w:p w:rsidR="00851E0D" w:rsidRDefault="00851E0D" w:rsidP="00851E0D">
      <w:pPr>
        <w:pStyle w:val="3"/>
      </w:pPr>
      <w:r>
        <w:rPr>
          <w:rFonts w:hint="eastAsia"/>
        </w:rPr>
        <w:t>响应参数</w:t>
      </w:r>
    </w:p>
    <w:tbl>
      <w:tblPr>
        <w:tblStyle w:val="ae"/>
        <w:tblW w:w="8522" w:type="dxa"/>
        <w:tblLayout w:type="fixed"/>
        <w:tblLook w:val="04A0"/>
      </w:tblPr>
      <w:tblGrid>
        <w:gridCol w:w="1668"/>
        <w:gridCol w:w="1559"/>
        <w:gridCol w:w="1134"/>
        <w:gridCol w:w="1134"/>
        <w:gridCol w:w="3027"/>
      </w:tblGrid>
      <w:tr w:rsidR="00851E0D" w:rsidTr="005D655A">
        <w:tc>
          <w:tcPr>
            <w:tcW w:w="1668" w:type="dxa"/>
          </w:tcPr>
          <w:p w:rsidR="00851E0D" w:rsidRDefault="00851E0D" w:rsidP="005D655A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中文描述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处理要求</w:t>
            </w:r>
          </w:p>
        </w:tc>
        <w:tc>
          <w:tcPr>
            <w:tcW w:w="3027" w:type="dxa"/>
          </w:tcPr>
          <w:p w:rsidR="00851E0D" w:rsidRDefault="00851E0D" w:rsidP="005D655A">
            <w:r>
              <w:rPr>
                <w:rFonts w:hint="eastAsia"/>
              </w:rPr>
              <w:t>说明</w:t>
            </w:r>
          </w:p>
        </w:tc>
      </w:tr>
      <w:tr w:rsidR="00851E0D" w:rsidTr="005D655A">
        <w:tc>
          <w:tcPr>
            <w:tcW w:w="1668" w:type="dxa"/>
          </w:tcPr>
          <w:p w:rsidR="00851E0D" w:rsidRDefault="00851E0D" w:rsidP="005D655A">
            <w:proofErr w:type="spellStart"/>
            <w:r>
              <w:rPr>
                <w:rFonts w:hAnsi="宋体"/>
              </w:rPr>
              <w:lastRenderedPageBreak/>
              <w:t>transType</w:t>
            </w:r>
            <w:proofErr w:type="spellEnd"/>
          </w:p>
        </w:tc>
        <w:tc>
          <w:tcPr>
            <w:tcW w:w="1559" w:type="dxa"/>
          </w:tcPr>
          <w:p w:rsidR="00851E0D" w:rsidRDefault="00851E0D" w:rsidP="005D655A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851E0D" w:rsidRDefault="00851E0D" w:rsidP="005D65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</w:tcPr>
          <w:p w:rsidR="00851E0D" w:rsidRDefault="0089515B" w:rsidP="005D655A">
            <w:r>
              <w:t>9902</w:t>
            </w:r>
          </w:p>
        </w:tc>
      </w:tr>
      <w:tr w:rsidR="00851E0D" w:rsidTr="005D655A">
        <w:trPr>
          <w:trHeight w:val="153"/>
        </w:trPr>
        <w:tc>
          <w:tcPr>
            <w:tcW w:w="1668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responseCode</w:t>
            </w:r>
            <w:proofErr w:type="spellEnd"/>
          </w:p>
        </w:tc>
        <w:tc>
          <w:tcPr>
            <w:tcW w:w="1559" w:type="dxa"/>
            <w:vAlign w:val="center"/>
          </w:tcPr>
          <w:p w:rsidR="00851E0D" w:rsidRDefault="00851E0D" w:rsidP="005D655A">
            <w:pPr>
              <w:autoSpaceDN w:val="0"/>
              <w:textAlignment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系统返回码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String(2)</w:t>
            </w:r>
          </w:p>
        </w:tc>
        <w:tc>
          <w:tcPr>
            <w:tcW w:w="1134" w:type="dxa"/>
            <w:vAlign w:val="center"/>
          </w:tcPr>
          <w:p w:rsidR="00851E0D" w:rsidRDefault="00851E0D" w:rsidP="005D655A">
            <w:r>
              <w:rPr>
                <w:rFonts w:hint="eastAsia"/>
              </w:rPr>
              <w:t>M</w:t>
            </w:r>
          </w:p>
        </w:tc>
        <w:tc>
          <w:tcPr>
            <w:tcW w:w="3027" w:type="dxa"/>
            <w:vAlign w:val="center"/>
          </w:tcPr>
          <w:p w:rsidR="00851E0D" w:rsidRDefault="0089515B" w:rsidP="0089515B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00</w:t>
            </w:r>
            <w:r>
              <w:rPr>
                <w:rFonts w:hAnsi="宋体" w:hint="eastAsia"/>
                <w:szCs w:val="21"/>
              </w:rPr>
              <w:t>成功</w:t>
            </w:r>
          </w:p>
        </w:tc>
      </w:tr>
    </w:tbl>
    <w:p w:rsidR="00851E0D" w:rsidRDefault="00851E0D" w:rsidP="00851E0D"/>
    <w:p w:rsidR="0093796E" w:rsidRDefault="0093796E" w:rsidP="009379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油品对应列表修改</w:t>
      </w:r>
    </w:p>
    <w:p w:rsidR="0093796E" w:rsidRDefault="0093796E" w:rsidP="0093796E">
      <w:pPr>
        <w:pStyle w:val="2"/>
        <w:numPr>
          <w:ilvl w:val="1"/>
          <w:numId w:val="0"/>
        </w:numPr>
      </w:pPr>
      <w:proofErr w:type="spellStart"/>
      <w:r>
        <w:rPr>
          <w:rFonts w:hint="eastAsia"/>
        </w:rPr>
        <w:t>paramsUtil.setString</w:t>
      </w:r>
      <w:proofErr w:type="spellEnd"/>
      <w:r>
        <w:t>(“</w:t>
      </w:r>
      <w:r>
        <w:rPr>
          <w:rFonts w:hint="eastAsia"/>
        </w:rPr>
        <w:t>OILTYPE_BIN</w:t>
      </w:r>
      <w:r>
        <w:t>”</w:t>
      </w:r>
      <w:r>
        <w:rPr>
          <w:rFonts w:hint="eastAsia"/>
        </w:rPr>
        <w:t>,</w:t>
      </w:r>
      <w:r>
        <w:t>”</w:t>
      </w:r>
      <w:r w:rsidRPr="0093796E">
        <w:rPr>
          <w:rFonts w:hint="eastAsia"/>
        </w:rPr>
        <w:t xml:space="preserve"> 92#</w:t>
      </w:r>
      <w:r w:rsidRPr="0093796E">
        <w:rPr>
          <w:rFonts w:hint="eastAsia"/>
        </w:rPr>
        <w:t>，</w:t>
      </w:r>
      <w:r w:rsidRPr="0093796E">
        <w:rPr>
          <w:rFonts w:hint="eastAsia"/>
        </w:rPr>
        <w:t>95#</w:t>
      </w:r>
      <w:r w:rsidRPr="0093796E">
        <w:rPr>
          <w:rFonts w:hint="eastAsia"/>
        </w:rPr>
        <w:t>，</w:t>
      </w:r>
      <w:r w:rsidRPr="0093796E">
        <w:rPr>
          <w:rFonts w:hint="eastAsia"/>
        </w:rPr>
        <w:t>97#</w:t>
      </w:r>
      <w:r>
        <w:t>”)</w:t>
      </w:r>
      <w:r>
        <w:rPr>
          <w:rFonts w:hint="eastAsia"/>
        </w:rPr>
        <w:t>;</w:t>
      </w:r>
    </w:p>
    <w:p w:rsidR="00557BC5" w:rsidRDefault="00445B88">
      <w:pPr>
        <w:pStyle w:val="2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油品类型</w:t>
      </w:r>
      <w:r>
        <w:rPr>
          <w:rFonts w:hint="eastAsia"/>
        </w:rPr>
        <w:t xml:space="preserve"> </w:t>
      </w:r>
      <w:r w:rsidR="00987D12">
        <w:rPr>
          <w:rFonts w:hint="eastAsia"/>
        </w:rPr>
        <w:t>按照</w:t>
      </w:r>
      <w:r>
        <w:rPr>
          <w:rFonts w:hint="eastAsia"/>
        </w:rPr>
        <w:t>卡片里的油品信息对应位顺序传入，逗号隔开</w:t>
      </w:r>
      <w:r w:rsidR="00987D12">
        <w:rPr>
          <w:rFonts w:hint="eastAsia"/>
        </w:rPr>
        <w:t>。</w:t>
      </w:r>
    </w:p>
    <w:p w:rsidR="004D082C" w:rsidRDefault="004D082C" w:rsidP="004D082C">
      <w:pPr>
        <w:pStyle w:val="2"/>
        <w:rPr>
          <w:rFonts w:hint="eastAsia"/>
        </w:rPr>
      </w:pPr>
      <w:r>
        <w:rPr>
          <w:rFonts w:hint="eastAsia"/>
        </w:rPr>
        <w:t>设置主密钥索引</w:t>
      </w:r>
    </w:p>
    <w:p w:rsidR="004D082C" w:rsidRPr="004D082C" w:rsidRDefault="004D082C" w:rsidP="004D082C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将主密钥索引设置为</w:t>
      </w:r>
      <w:r>
        <w:rPr>
          <w:rFonts w:hint="eastAsia"/>
        </w:rPr>
        <w:t>5</w:t>
      </w:r>
    </w:p>
    <w:p w:rsidR="004D082C" w:rsidRDefault="004D082C" w:rsidP="004D082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ParamsUtils.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setTMKIndex</w:t>
      </w:r>
      <w:proofErr w:type="spellEnd"/>
      <w:r>
        <w:rPr>
          <w:rFonts w:hint="eastAsia"/>
          <w:color w:val="A9B7C6"/>
          <w:sz w:val="18"/>
          <w:szCs w:val="18"/>
          <w:shd w:val="clear" w:color="auto" w:fill="344134"/>
        </w:rPr>
        <w:t>(5);</w:t>
      </w:r>
    </w:p>
    <w:p w:rsidR="004D082C" w:rsidRDefault="004D082C" w:rsidP="004D082C">
      <w:pPr>
        <w:rPr>
          <w:rFonts w:hint="eastAsia"/>
        </w:rPr>
      </w:pPr>
    </w:p>
    <w:p w:rsidR="004D082C" w:rsidRPr="004D082C" w:rsidRDefault="004D082C" w:rsidP="004D082C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优惠查询使用的秘钥索引为主密钥索引</w:t>
      </w:r>
      <w:r>
        <w:rPr>
          <w:rFonts w:hint="eastAsia"/>
        </w:rPr>
        <w:t xml:space="preserve">+1 </w:t>
      </w:r>
      <w:r>
        <w:rPr>
          <w:rFonts w:hint="eastAsia"/>
        </w:rPr>
        <w:t>如主密钥索引是</w:t>
      </w:r>
      <w:r>
        <w:rPr>
          <w:rFonts w:hint="eastAsia"/>
        </w:rPr>
        <w:t>4</w:t>
      </w:r>
      <w:r>
        <w:rPr>
          <w:rFonts w:hint="eastAsia"/>
        </w:rPr>
        <w:t>则优惠查询密钥索引为</w:t>
      </w:r>
      <w:r>
        <w:rPr>
          <w:rFonts w:hint="eastAsia"/>
        </w:rPr>
        <w:t>5;</w:t>
      </w:r>
    </w:p>
    <w:sectPr w:rsidR="004D082C" w:rsidRPr="004D082C" w:rsidSect="00C135F4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D2F" w:rsidRDefault="00067D2F">
      <w:pPr>
        <w:spacing w:line="240" w:lineRule="auto"/>
      </w:pPr>
      <w:r>
        <w:separator/>
      </w:r>
    </w:p>
  </w:endnote>
  <w:endnote w:type="continuationSeparator" w:id="0">
    <w:p w:rsidR="00067D2F" w:rsidRDefault="00067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D2F" w:rsidRDefault="00067D2F">
      <w:pPr>
        <w:spacing w:line="240" w:lineRule="auto"/>
      </w:pPr>
      <w:r>
        <w:separator/>
      </w:r>
    </w:p>
  </w:footnote>
  <w:footnote w:type="continuationSeparator" w:id="0">
    <w:p w:rsidR="00067D2F" w:rsidRDefault="00067D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5A" w:rsidRDefault="005D655A">
    <w:pPr>
      <w:pStyle w:val="a9"/>
      <w:wordWrap w:val="0"/>
      <w:ind w:right="181"/>
      <w:jc w:val="right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962BF"/>
    <w:multiLevelType w:val="multilevel"/>
    <w:tmpl w:val="4F9962B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414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838DE"/>
    <w:rsid w:val="000014C8"/>
    <w:rsid w:val="00002914"/>
    <w:rsid w:val="00002A21"/>
    <w:rsid w:val="00003900"/>
    <w:rsid w:val="00004887"/>
    <w:rsid w:val="00004F2B"/>
    <w:rsid w:val="000055F8"/>
    <w:rsid w:val="000056B6"/>
    <w:rsid w:val="000057F5"/>
    <w:rsid w:val="00007C9A"/>
    <w:rsid w:val="00007F8B"/>
    <w:rsid w:val="000111DE"/>
    <w:rsid w:val="00011641"/>
    <w:rsid w:val="00011B9B"/>
    <w:rsid w:val="00011F3B"/>
    <w:rsid w:val="00012380"/>
    <w:rsid w:val="000145D4"/>
    <w:rsid w:val="00014C37"/>
    <w:rsid w:val="00014DBA"/>
    <w:rsid w:val="00015229"/>
    <w:rsid w:val="00016F8C"/>
    <w:rsid w:val="000177CB"/>
    <w:rsid w:val="00017A31"/>
    <w:rsid w:val="00017BB8"/>
    <w:rsid w:val="000200B1"/>
    <w:rsid w:val="000202A9"/>
    <w:rsid w:val="00020931"/>
    <w:rsid w:val="00020AD5"/>
    <w:rsid w:val="000211B8"/>
    <w:rsid w:val="000226AF"/>
    <w:rsid w:val="00022752"/>
    <w:rsid w:val="00023686"/>
    <w:rsid w:val="00023B07"/>
    <w:rsid w:val="000249C8"/>
    <w:rsid w:val="00025ECE"/>
    <w:rsid w:val="0002697B"/>
    <w:rsid w:val="00026CDF"/>
    <w:rsid w:val="00027C6F"/>
    <w:rsid w:val="00030139"/>
    <w:rsid w:val="00030170"/>
    <w:rsid w:val="00030244"/>
    <w:rsid w:val="00030BE2"/>
    <w:rsid w:val="00030C41"/>
    <w:rsid w:val="000312C9"/>
    <w:rsid w:val="00031314"/>
    <w:rsid w:val="00032E70"/>
    <w:rsid w:val="00033928"/>
    <w:rsid w:val="00033D87"/>
    <w:rsid w:val="00034161"/>
    <w:rsid w:val="0003450A"/>
    <w:rsid w:val="00035371"/>
    <w:rsid w:val="00035CB0"/>
    <w:rsid w:val="00035F18"/>
    <w:rsid w:val="0003656A"/>
    <w:rsid w:val="00036B3C"/>
    <w:rsid w:val="000374ED"/>
    <w:rsid w:val="000376FA"/>
    <w:rsid w:val="00037C93"/>
    <w:rsid w:val="00037E09"/>
    <w:rsid w:val="00040C7C"/>
    <w:rsid w:val="000411D0"/>
    <w:rsid w:val="00043A28"/>
    <w:rsid w:val="00043A49"/>
    <w:rsid w:val="00044564"/>
    <w:rsid w:val="0004487E"/>
    <w:rsid w:val="00044F30"/>
    <w:rsid w:val="00044F5C"/>
    <w:rsid w:val="00044FDE"/>
    <w:rsid w:val="00045381"/>
    <w:rsid w:val="000459C6"/>
    <w:rsid w:val="00045DD0"/>
    <w:rsid w:val="000469F4"/>
    <w:rsid w:val="00050566"/>
    <w:rsid w:val="00052107"/>
    <w:rsid w:val="000536E1"/>
    <w:rsid w:val="000540BE"/>
    <w:rsid w:val="00054229"/>
    <w:rsid w:val="000548EE"/>
    <w:rsid w:val="00054FB1"/>
    <w:rsid w:val="000550A8"/>
    <w:rsid w:val="00055BBF"/>
    <w:rsid w:val="00056014"/>
    <w:rsid w:val="00057031"/>
    <w:rsid w:val="00057CAC"/>
    <w:rsid w:val="00057CF0"/>
    <w:rsid w:val="000614CE"/>
    <w:rsid w:val="00061AD2"/>
    <w:rsid w:val="00061DB1"/>
    <w:rsid w:val="000624AB"/>
    <w:rsid w:val="000625C7"/>
    <w:rsid w:val="0006283A"/>
    <w:rsid w:val="00062879"/>
    <w:rsid w:val="00064140"/>
    <w:rsid w:val="00064705"/>
    <w:rsid w:val="00064867"/>
    <w:rsid w:val="00066C0E"/>
    <w:rsid w:val="0006729A"/>
    <w:rsid w:val="00067D1D"/>
    <w:rsid w:val="00067D2F"/>
    <w:rsid w:val="0007178E"/>
    <w:rsid w:val="00073D14"/>
    <w:rsid w:val="00074141"/>
    <w:rsid w:val="000746CE"/>
    <w:rsid w:val="000764AF"/>
    <w:rsid w:val="000773E6"/>
    <w:rsid w:val="00077FB8"/>
    <w:rsid w:val="00080529"/>
    <w:rsid w:val="000807D0"/>
    <w:rsid w:val="000808DE"/>
    <w:rsid w:val="00080C6A"/>
    <w:rsid w:val="000817BD"/>
    <w:rsid w:val="000825F3"/>
    <w:rsid w:val="00082F19"/>
    <w:rsid w:val="00083185"/>
    <w:rsid w:val="000837CC"/>
    <w:rsid w:val="000838DE"/>
    <w:rsid w:val="000838E5"/>
    <w:rsid w:val="00083AB6"/>
    <w:rsid w:val="00083C93"/>
    <w:rsid w:val="00083CF4"/>
    <w:rsid w:val="0008404E"/>
    <w:rsid w:val="00084546"/>
    <w:rsid w:val="0008481B"/>
    <w:rsid w:val="00084FCD"/>
    <w:rsid w:val="00085517"/>
    <w:rsid w:val="00085BC4"/>
    <w:rsid w:val="00085D6F"/>
    <w:rsid w:val="00086691"/>
    <w:rsid w:val="0008685B"/>
    <w:rsid w:val="00086896"/>
    <w:rsid w:val="00086B21"/>
    <w:rsid w:val="000873CC"/>
    <w:rsid w:val="00087EFA"/>
    <w:rsid w:val="00090FBE"/>
    <w:rsid w:val="00091E8D"/>
    <w:rsid w:val="000933A6"/>
    <w:rsid w:val="0009362E"/>
    <w:rsid w:val="000943A8"/>
    <w:rsid w:val="00094B1B"/>
    <w:rsid w:val="00095723"/>
    <w:rsid w:val="00096304"/>
    <w:rsid w:val="000968F5"/>
    <w:rsid w:val="00096A5F"/>
    <w:rsid w:val="00097261"/>
    <w:rsid w:val="000A0222"/>
    <w:rsid w:val="000A11A6"/>
    <w:rsid w:val="000A130B"/>
    <w:rsid w:val="000A1522"/>
    <w:rsid w:val="000A199A"/>
    <w:rsid w:val="000A496E"/>
    <w:rsid w:val="000A49D8"/>
    <w:rsid w:val="000A4C28"/>
    <w:rsid w:val="000A4CF6"/>
    <w:rsid w:val="000A5247"/>
    <w:rsid w:val="000A54A2"/>
    <w:rsid w:val="000A5579"/>
    <w:rsid w:val="000A55EE"/>
    <w:rsid w:val="000A5D0D"/>
    <w:rsid w:val="000A6771"/>
    <w:rsid w:val="000B159F"/>
    <w:rsid w:val="000B18B7"/>
    <w:rsid w:val="000B19CB"/>
    <w:rsid w:val="000B2449"/>
    <w:rsid w:val="000B2A2B"/>
    <w:rsid w:val="000B34C5"/>
    <w:rsid w:val="000B35F2"/>
    <w:rsid w:val="000B406F"/>
    <w:rsid w:val="000B42F8"/>
    <w:rsid w:val="000B52D6"/>
    <w:rsid w:val="000B5934"/>
    <w:rsid w:val="000B6101"/>
    <w:rsid w:val="000B7272"/>
    <w:rsid w:val="000B7867"/>
    <w:rsid w:val="000C0430"/>
    <w:rsid w:val="000C1745"/>
    <w:rsid w:val="000C190A"/>
    <w:rsid w:val="000C2E12"/>
    <w:rsid w:val="000C30AE"/>
    <w:rsid w:val="000C3268"/>
    <w:rsid w:val="000C55DB"/>
    <w:rsid w:val="000C5B27"/>
    <w:rsid w:val="000C6879"/>
    <w:rsid w:val="000C758D"/>
    <w:rsid w:val="000D18B0"/>
    <w:rsid w:val="000D22BB"/>
    <w:rsid w:val="000D2728"/>
    <w:rsid w:val="000D347C"/>
    <w:rsid w:val="000D3852"/>
    <w:rsid w:val="000D4033"/>
    <w:rsid w:val="000D4F56"/>
    <w:rsid w:val="000D4F85"/>
    <w:rsid w:val="000D5295"/>
    <w:rsid w:val="000D5538"/>
    <w:rsid w:val="000D67AC"/>
    <w:rsid w:val="000D6C2B"/>
    <w:rsid w:val="000D6E19"/>
    <w:rsid w:val="000D75EC"/>
    <w:rsid w:val="000D7C0C"/>
    <w:rsid w:val="000D7C14"/>
    <w:rsid w:val="000E12F1"/>
    <w:rsid w:val="000E16C9"/>
    <w:rsid w:val="000E1BF2"/>
    <w:rsid w:val="000E1C3C"/>
    <w:rsid w:val="000E1DE8"/>
    <w:rsid w:val="000E22C9"/>
    <w:rsid w:val="000E284F"/>
    <w:rsid w:val="000E3EA9"/>
    <w:rsid w:val="000E4B0A"/>
    <w:rsid w:val="000E4EFF"/>
    <w:rsid w:val="000E5799"/>
    <w:rsid w:val="000E5884"/>
    <w:rsid w:val="000E645E"/>
    <w:rsid w:val="000E7E31"/>
    <w:rsid w:val="000F0B62"/>
    <w:rsid w:val="000F1587"/>
    <w:rsid w:val="000F17DD"/>
    <w:rsid w:val="000F26D9"/>
    <w:rsid w:val="000F325B"/>
    <w:rsid w:val="000F350D"/>
    <w:rsid w:val="000F4ECF"/>
    <w:rsid w:val="000F6986"/>
    <w:rsid w:val="000F6CB9"/>
    <w:rsid w:val="000F6EE6"/>
    <w:rsid w:val="000F7080"/>
    <w:rsid w:val="000F7CDA"/>
    <w:rsid w:val="0010161A"/>
    <w:rsid w:val="00101F08"/>
    <w:rsid w:val="00103DEF"/>
    <w:rsid w:val="001052CE"/>
    <w:rsid w:val="00105B76"/>
    <w:rsid w:val="00107A63"/>
    <w:rsid w:val="001100BE"/>
    <w:rsid w:val="00110792"/>
    <w:rsid w:val="00110C70"/>
    <w:rsid w:val="00110DC5"/>
    <w:rsid w:val="0011111F"/>
    <w:rsid w:val="00111618"/>
    <w:rsid w:val="00111AC7"/>
    <w:rsid w:val="001128A5"/>
    <w:rsid w:val="00112B1E"/>
    <w:rsid w:val="00114EF2"/>
    <w:rsid w:val="00115747"/>
    <w:rsid w:val="00115DF8"/>
    <w:rsid w:val="00115E60"/>
    <w:rsid w:val="0011654F"/>
    <w:rsid w:val="00116B4F"/>
    <w:rsid w:val="001171B8"/>
    <w:rsid w:val="001175FB"/>
    <w:rsid w:val="00120C7D"/>
    <w:rsid w:val="0012169C"/>
    <w:rsid w:val="0012455D"/>
    <w:rsid w:val="00124674"/>
    <w:rsid w:val="0012534C"/>
    <w:rsid w:val="001256E9"/>
    <w:rsid w:val="00125A1F"/>
    <w:rsid w:val="00125B16"/>
    <w:rsid w:val="00125EDE"/>
    <w:rsid w:val="00126322"/>
    <w:rsid w:val="001265A1"/>
    <w:rsid w:val="00127713"/>
    <w:rsid w:val="00127B25"/>
    <w:rsid w:val="00127E37"/>
    <w:rsid w:val="001312B0"/>
    <w:rsid w:val="0013281C"/>
    <w:rsid w:val="00132CAB"/>
    <w:rsid w:val="0013316C"/>
    <w:rsid w:val="00133ABE"/>
    <w:rsid w:val="00133D58"/>
    <w:rsid w:val="0013501D"/>
    <w:rsid w:val="0013530B"/>
    <w:rsid w:val="001353CD"/>
    <w:rsid w:val="001356D5"/>
    <w:rsid w:val="001356EB"/>
    <w:rsid w:val="00135DF0"/>
    <w:rsid w:val="001362D8"/>
    <w:rsid w:val="00136DA9"/>
    <w:rsid w:val="00140421"/>
    <w:rsid w:val="0014059B"/>
    <w:rsid w:val="00140C64"/>
    <w:rsid w:val="00140D38"/>
    <w:rsid w:val="00140D8A"/>
    <w:rsid w:val="00141030"/>
    <w:rsid w:val="001417FD"/>
    <w:rsid w:val="00144DC3"/>
    <w:rsid w:val="001501DD"/>
    <w:rsid w:val="00150CA4"/>
    <w:rsid w:val="001512EB"/>
    <w:rsid w:val="00151467"/>
    <w:rsid w:val="0015190D"/>
    <w:rsid w:val="00151CE6"/>
    <w:rsid w:val="001524C9"/>
    <w:rsid w:val="0015283C"/>
    <w:rsid w:val="00152A2F"/>
    <w:rsid w:val="001535A8"/>
    <w:rsid w:val="0015378B"/>
    <w:rsid w:val="00154BA2"/>
    <w:rsid w:val="001560A0"/>
    <w:rsid w:val="0015633E"/>
    <w:rsid w:val="0016041C"/>
    <w:rsid w:val="00160D31"/>
    <w:rsid w:val="00160EE4"/>
    <w:rsid w:val="001632F1"/>
    <w:rsid w:val="001646D1"/>
    <w:rsid w:val="001660A5"/>
    <w:rsid w:val="00166201"/>
    <w:rsid w:val="001666F5"/>
    <w:rsid w:val="00166CC2"/>
    <w:rsid w:val="00167279"/>
    <w:rsid w:val="0017092E"/>
    <w:rsid w:val="00170A63"/>
    <w:rsid w:val="00170F98"/>
    <w:rsid w:val="00171836"/>
    <w:rsid w:val="00171946"/>
    <w:rsid w:val="00171F13"/>
    <w:rsid w:val="00172262"/>
    <w:rsid w:val="00172560"/>
    <w:rsid w:val="0017400D"/>
    <w:rsid w:val="00174C8D"/>
    <w:rsid w:val="0017596A"/>
    <w:rsid w:val="00176A2E"/>
    <w:rsid w:val="00176C9E"/>
    <w:rsid w:val="00180CB5"/>
    <w:rsid w:val="0018119C"/>
    <w:rsid w:val="0018135B"/>
    <w:rsid w:val="001821B8"/>
    <w:rsid w:val="00184610"/>
    <w:rsid w:val="00184940"/>
    <w:rsid w:val="00184E58"/>
    <w:rsid w:val="001852BF"/>
    <w:rsid w:val="001859CA"/>
    <w:rsid w:val="00185AAB"/>
    <w:rsid w:val="0018717F"/>
    <w:rsid w:val="00190222"/>
    <w:rsid w:val="0019078B"/>
    <w:rsid w:val="00191107"/>
    <w:rsid w:val="00191B66"/>
    <w:rsid w:val="0019226A"/>
    <w:rsid w:val="00193903"/>
    <w:rsid w:val="00193DD6"/>
    <w:rsid w:val="00193ECE"/>
    <w:rsid w:val="00194D7D"/>
    <w:rsid w:val="001954A7"/>
    <w:rsid w:val="00195B3F"/>
    <w:rsid w:val="00195BEF"/>
    <w:rsid w:val="00195FEE"/>
    <w:rsid w:val="00196508"/>
    <w:rsid w:val="00196BAC"/>
    <w:rsid w:val="00197424"/>
    <w:rsid w:val="00197B9C"/>
    <w:rsid w:val="001A007C"/>
    <w:rsid w:val="001A0233"/>
    <w:rsid w:val="001A0596"/>
    <w:rsid w:val="001A0731"/>
    <w:rsid w:val="001A12F2"/>
    <w:rsid w:val="001A13BA"/>
    <w:rsid w:val="001A1413"/>
    <w:rsid w:val="001A18E4"/>
    <w:rsid w:val="001A1B1D"/>
    <w:rsid w:val="001A2CC4"/>
    <w:rsid w:val="001A47DF"/>
    <w:rsid w:val="001A4AC2"/>
    <w:rsid w:val="001A5245"/>
    <w:rsid w:val="001A53C7"/>
    <w:rsid w:val="001A5506"/>
    <w:rsid w:val="001A5813"/>
    <w:rsid w:val="001A66DB"/>
    <w:rsid w:val="001A6860"/>
    <w:rsid w:val="001A7173"/>
    <w:rsid w:val="001A754D"/>
    <w:rsid w:val="001A7EEC"/>
    <w:rsid w:val="001B0AB4"/>
    <w:rsid w:val="001B1804"/>
    <w:rsid w:val="001B1F2C"/>
    <w:rsid w:val="001B2515"/>
    <w:rsid w:val="001B2671"/>
    <w:rsid w:val="001B2FBC"/>
    <w:rsid w:val="001B338B"/>
    <w:rsid w:val="001B57CA"/>
    <w:rsid w:val="001B5CF2"/>
    <w:rsid w:val="001B5FD1"/>
    <w:rsid w:val="001B6735"/>
    <w:rsid w:val="001B68A9"/>
    <w:rsid w:val="001B6C23"/>
    <w:rsid w:val="001B7CEB"/>
    <w:rsid w:val="001B7DBF"/>
    <w:rsid w:val="001C0AC8"/>
    <w:rsid w:val="001C1C1B"/>
    <w:rsid w:val="001C3CE2"/>
    <w:rsid w:val="001C4390"/>
    <w:rsid w:val="001C4C7F"/>
    <w:rsid w:val="001C508A"/>
    <w:rsid w:val="001C528C"/>
    <w:rsid w:val="001C6DDB"/>
    <w:rsid w:val="001C7021"/>
    <w:rsid w:val="001C7302"/>
    <w:rsid w:val="001D083F"/>
    <w:rsid w:val="001D0D81"/>
    <w:rsid w:val="001D1926"/>
    <w:rsid w:val="001D1D6C"/>
    <w:rsid w:val="001D22F4"/>
    <w:rsid w:val="001D341E"/>
    <w:rsid w:val="001D4D99"/>
    <w:rsid w:val="001D54BE"/>
    <w:rsid w:val="001D550B"/>
    <w:rsid w:val="001D6117"/>
    <w:rsid w:val="001D6A3B"/>
    <w:rsid w:val="001D6BBE"/>
    <w:rsid w:val="001E00E7"/>
    <w:rsid w:val="001E03EC"/>
    <w:rsid w:val="001E0441"/>
    <w:rsid w:val="001E0BF8"/>
    <w:rsid w:val="001E1191"/>
    <w:rsid w:val="001E1801"/>
    <w:rsid w:val="001E193D"/>
    <w:rsid w:val="001E1E7A"/>
    <w:rsid w:val="001E1F51"/>
    <w:rsid w:val="001E3DA6"/>
    <w:rsid w:val="001E47BE"/>
    <w:rsid w:val="001E5F26"/>
    <w:rsid w:val="001E7575"/>
    <w:rsid w:val="001E7674"/>
    <w:rsid w:val="001F0B7F"/>
    <w:rsid w:val="001F12DC"/>
    <w:rsid w:val="001F1B0B"/>
    <w:rsid w:val="001F1BA3"/>
    <w:rsid w:val="001F1BF3"/>
    <w:rsid w:val="001F1EF6"/>
    <w:rsid w:val="001F29DD"/>
    <w:rsid w:val="001F2C47"/>
    <w:rsid w:val="001F33F5"/>
    <w:rsid w:val="001F471C"/>
    <w:rsid w:val="001F5026"/>
    <w:rsid w:val="001F594F"/>
    <w:rsid w:val="001F5C43"/>
    <w:rsid w:val="001F5C4B"/>
    <w:rsid w:val="001F5D2B"/>
    <w:rsid w:val="001F6226"/>
    <w:rsid w:val="001F6686"/>
    <w:rsid w:val="001F668A"/>
    <w:rsid w:val="001F6C5C"/>
    <w:rsid w:val="00200AAA"/>
    <w:rsid w:val="00201869"/>
    <w:rsid w:val="00201FBD"/>
    <w:rsid w:val="002023FA"/>
    <w:rsid w:val="00203A10"/>
    <w:rsid w:val="00203D0F"/>
    <w:rsid w:val="00203D5C"/>
    <w:rsid w:val="00204024"/>
    <w:rsid w:val="00204929"/>
    <w:rsid w:val="00204E61"/>
    <w:rsid w:val="00204F52"/>
    <w:rsid w:val="002062CA"/>
    <w:rsid w:val="0020644E"/>
    <w:rsid w:val="00206546"/>
    <w:rsid w:val="00206C2B"/>
    <w:rsid w:val="0020706B"/>
    <w:rsid w:val="00210B4F"/>
    <w:rsid w:val="00212AA0"/>
    <w:rsid w:val="00212C06"/>
    <w:rsid w:val="00212FE4"/>
    <w:rsid w:val="002132CA"/>
    <w:rsid w:val="002133A0"/>
    <w:rsid w:val="002135ED"/>
    <w:rsid w:val="00213D36"/>
    <w:rsid w:val="002140EC"/>
    <w:rsid w:val="00214355"/>
    <w:rsid w:val="00214635"/>
    <w:rsid w:val="002147AB"/>
    <w:rsid w:val="00214C94"/>
    <w:rsid w:val="00215121"/>
    <w:rsid w:val="00215729"/>
    <w:rsid w:val="002159D6"/>
    <w:rsid w:val="00220331"/>
    <w:rsid w:val="00220479"/>
    <w:rsid w:val="002204D9"/>
    <w:rsid w:val="00221299"/>
    <w:rsid w:val="00222300"/>
    <w:rsid w:val="00222F5C"/>
    <w:rsid w:val="0022358C"/>
    <w:rsid w:val="002257BB"/>
    <w:rsid w:val="00225A7F"/>
    <w:rsid w:val="0022633C"/>
    <w:rsid w:val="002276A7"/>
    <w:rsid w:val="002278AE"/>
    <w:rsid w:val="00227A50"/>
    <w:rsid w:val="0023086E"/>
    <w:rsid w:val="00230921"/>
    <w:rsid w:val="00230C3F"/>
    <w:rsid w:val="0023182A"/>
    <w:rsid w:val="00231EAE"/>
    <w:rsid w:val="00232CCA"/>
    <w:rsid w:val="002333E9"/>
    <w:rsid w:val="00233F38"/>
    <w:rsid w:val="002348C5"/>
    <w:rsid w:val="0023724E"/>
    <w:rsid w:val="00237729"/>
    <w:rsid w:val="002400BE"/>
    <w:rsid w:val="002407CD"/>
    <w:rsid w:val="00240B15"/>
    <w:rsid w:val="002418B9"/>
    <w:rsid w:val="00241CC5"/>
    <w:rsid w:val="00241F36"/>
    <w:rsid w:val="0024248B"/>
    <w:rsid w:val="00242B28"/>
    <w:rsid w:val="002431F9"/>
    <w:rsid w:val="0024327C"/>
    <w:rsid w:val="002432F7"/>
    <w:rsid w:val="00243698"/>
    <w:rsid w:val="00243C14"/>
    <w:rsid w:val="0024487F"/>
    <w:rsid w:val="002459C2"/>
    <w:rsid w:val="00245CCD"/>
    <w:rsid w:val="00246E1A"/>
    <w:rsid w:val="002506D1"/>
    <w:rsid w:val="00250A52"/>
    <w:rsid w:val="00250DC0"/>
    <w:rsid w:val="00251433"/>
    <w:rsid w:val="00251CD6"/>
    <w:rsid w:val="00252D82"/>
    <w:rsid w:val="00252E33"/>
    <w:rsid w:val="00253028"/>
    <w:rsid w:val="002543B3"/>
    <w:rsid w:val="002554E1"/>
    <w:rsid w:val="0025564E"/>
    <w:rsid w:val="0025608B"/>
    <w:rsid w:val="00256E6A"/>
    <w:rsid w:val="002575DD"/>
    <w:rsid w:val="0026034C"/>
    <w:rsid w:val="0026146A"/>
    <w:rsid w:val="002615CE"/>
    <w:rsid w:val="0026187A"/>
    <w:rsid w:val="00262A4B"/>
    <w:rsid w:val="00262D42"/>
    <w:rsid w:val="002631BD"/>
    <w:rsid w:val="00263796"/>
    <w:rsid w:val="002638F7"/>
    <w:rsid w:val="00264639"/>
    <w:rsid w:val="002659EF"/>
    <w:rsid w:val="00265FB5"/>
    <w:rsid w:val="002672B5"/>
    <w:rsid w:val="002676BB"/>
    <w:rsid w:val="00271022"/>
    <w:rsid w:val="00272389"/>
    <w:rsid w:val="002732D2"/>
    <w:rsid w:val="002738EA"/>
    <w:rsid w:val="00274628"/>
    <w:rsid w:val="00274911"/>
    <w:rsid w:val="00274D97"/>
    <w:rsid w:val="00275145"/>
    <w:rsid w:val="00275A77"/>
    <w:rsid w:val="00276215"/>
    <w:rsid w:val="00280532"/>
    <w:rsid w:val="0028080C"/>
    <w:rsid w:val="00280912"/>
    <w:rsid w:val="002809B5"/>
    <w:rsid w:val="002812EA"/>
    <w:rsid w:val="00281C87"/>
    <w:rsid w:val="002820ED"/>
    <w:rsid w:val="00283010"/>
    <w:rsid w:val="00283874"/>
    <w:rsid w:val="00283EAC"/>
    <w:rsid w:val="00284B5C"/>
    <w:rsid w:val="00284F45"/>
    <w:rsid w:val="00285DE4"/>
    <w:rsid w:val="00286A54"/>
    <w:rsid w:val="00286AE2"/>
    <w:rsid w:val="00290706"/>
    <w:rsid w:val="0029076E"/>
    <w:rsid w:val="00290A62"/>
    <w:rsid w:val="00291CF7"/>
    <w:rsid w:val="00291D74"/>
    <w:rsid w:val="002935E8"/>
    <w:rsid w:val="00293818"/>
    <w:rsid w:val="00295186"/>
    <w:rsid w:val="002963EB"/>
    <w:rsid w:val="002A1BE1"/>
    <w:rsid w:val="002A1FF9"/>
    <w:rsid w:val="002A3631"/>
    <w:rsid w:val="002A3687"/>
    <w:rsid w:val="002A3D62"/>
    <w:rsid w:val="002A4786"/>
    <w:rsid w:val="002A5159"/>
    <w:rsid w:val="002A608E"/>
    <w:rsid w:val="002A642D"/>
    <w:rsid w:val="002A67D5"/>
    <w:rsid w:val="002A6FE4"/>
    <w:rsid w:val="002A72CC"/>
    <w:rsid w:val="002A7EC5"/>
    <w:rsid w:val="002B15C0"/>
    <w:rsid w:val="002B269F"/>
    <w:rsid w:val="002B2F55"/>
    <w:rsid w:val="002B34EB"/>
    <w:rsid w:val="002B3C9A"/>
    <w:rsid w:val="002B4E9E"/>
    <w:rsid w:val="002B4FE0"/>
    <w:rsid w:val="002B52DC"/>
    <w:rsid w:val="002B5349"/>
    <w:rsid w:val="002B5ADF"/>
    <w:rsid w:val="002B6F89"/>
    <w:rsid w:val="002B7001"/>
    <w:rsid w:val="002C02AC"/>
    <w:rsid w:val="002C0420"/>
    <w:rsid w:val="002C2114"/>
    <w:rsid w:val="002C2779"/>
    <w:rsid w:val="002C3317"/>
    <w:rsid w:val="002C378A"/>
    <w:rsid w:val="002C3DE3"/>
    <w:rsid w:val="002C4805"/>
    <w:rsid w:val="002C4BA3"/>
    <w:rsid w:val="002C5127"/>
    <w:rsid w:val="002C52D5"/>
    <w:rsid w:val="002C6B67"/>
    <w:rsid w:val="002C6E5E"/>
    <w:rsid w:val="002C7AFB"/>
    <w:rsid w:val="002C7BEA"/>
    <w:rsid w:val="002C7CBC"/>
    <w:rsid w:val="002D00F4"/>
    <w:rsid w:val="002D0826"/>
    <w:rsid w:val="002D0857"/>
    <w:rsid w:val="002D1AE4"/>
    <w:rsid w:val="002D1DC2"/>
    <w:rsid w:val="002D249E"/>
    <w:rsid w:val="002D365F"/>
    <w:rsid w:val="002D3BA0"/>
    <w:rsid w:val="002D3CA7"/>
    <w:rsid w:val="002D3CCA"/>
    <w:rsid w:val="002D4783"/>
    <w:rsid w:val="002D4AD3"/>
    <w:rsid w:val="002D4DD3"/>
    <w:rsid w:val="002D5036"/>
    <w:rsid w:val="002D508A"/>
    <w:rsid w:val="002D52C2"/>
    <w:rsid w:val="002D54BC"/>
    <w:rsid w:val="002D554D"/>
    <w:rsid w:val="002D5F47"/>
    <w:rsid w:val="002D6F09"/>
    <w:rsid w:val="002D6FE0"/>
    <w:rsid w:val="002D71BB"/>
    <w:rsid w:val="002E0D0D"/>
    <w:rsid w:val="002E1876"/>
    <w:rsid w:val="002E1A46"/>
    <w:rsid w:val="002E1D83"/>
    <w:rsid w:val="002E1EFF"/>
    <w:rsid w:val="002E311F"/>
    <w:rsid w:val="002E31F2"/>
    <w:rsid w:val="002E3855"/>
    <w:rsid w:val="002E43CC"/>
    <w:rsid w:val="002E46E2"/>
    <w:rsid w:val="002E5E79"/>
    <w:rsid w:val="002E61D2"/>
    <w:rsid w:val="002F0CB8"/>
    <w:rsid w:val="002F15DA"/>
    <w:rsid w:val="002F166F"/>
    <w:rsid w:val="002F3443"/>
    <w:rsid w:val="002F3C87"/>
    <w:rsid w:val="002F3D24"/>
    <w:rsid w:val="002F3F5A"/>
    <w:rsid w:val="002F40BE"/>
    <w:rsid w:val="002F4632"/>
    <w:rsid w:val="002F6228"/>
    <w:rsid w:val="002F6F77"/>
    <w:rsid w:val="003001A1"/>
    <w:rsid w:val="00300FF5"/>
    <w:rsid w:val="00301839"/>
    <w:rsid w:val="00301FE5"/>
    <w:rsid w:val="0030292C"/>
    <w:rsid w:val="00303241"/>
    <w:rsid w:val="00303782"/>
    <w:rsid w:val="00303FFA"/>
    <w:rsid w:val="003042A3"/>
    <w:rsid w:val="003048BC"/>
    <w:rsid w:val="003059D2"/>
    <w:rsid w:val="0030653D"/>
    <w:rsid w:val="0030675A"/>
    <w:rsid w:val="003100C7"/>
    <w:rsid w:val="00310319"/>
    <w:rsid w:val="0031081B"/>
    <w:rsid w:val="00311689"/>
    <w:rsid w:val="003128DD"/>
    <w:rsid w:val="00312DF6"/>
    <w:rsid w:val="003133D6"/>
    <w:rsid w:val="0031391C"/>
    <w:rsid w:val="00313EB6"/>
    <w:rsid w:val="00313F1A"/>
    <w:rsid w:val="003141FC"/>
    <w:rsid w:val="003143ED"/>
    <w:rsid w:val="00314D86"/>
    <w:rsid w:val="00316A86"/>
    <w:rsid w:val="00320B84"/>
    <w:rsid w:val="003230D2"/>
    <w:rsid w:val="003238FC"/>
    <w:rsid w:val="00323DC9"/>
    <w:rsid w:val="00324419"/>
    <w:rsid w:val="003260FA"/>
    <w:rsid w:val="00330475"/>
    <w:rsid w:val="00330F8D"/>
    <w:rsid w:val="003319A9"/>
    <w:rsid w:val="003321D4"/>
    <w:rsid w:val="00332417"/>
    <w:rsid w:val="003324D9"/>
    <w:rsid w:val="00333E65"/>
    <w:rsid w:val="003341B8"/>
    <w:rsid w:val="00334F76"/>
    <w:rsid w:val="00335419"/>
    <w:rsid w:val="003365CB"/>
    <w:rsid w:val="00336AE6"/>
    <w:rsid w:val="00340ACB"/>
    <w:rsid w:val="00340EC0"/>
    <w:rsid w:val="003411BC"/>
    <w:rsid w:val="00341962"/>
    <w:rsid w:val="00341BA2"/>
    <w:rsid w:val="0034237D"/>
    <w:rsid w:val="00342612"/>
    <w:rsid w:val="00342DA7"/>
    <w:rsid w:val="00342F5C"/>
    <w:rsid w:val="00343877"/>
    <w:rsid w:val="00343C89"/>
    <w:rsid w:val="0034483B"/>
    <w:rsid w:val="00344985"/>
    <w:rsid w:val="00344C17"/>
    <w:rsid w:val="00344D36"/>
    <w:rsid w:val="00346117"/>
    <w:rsid w:val="003468AD"/>
    <w:rsid w:val="00346E2B"/>
    <w:rsid w:val="00347CB0"/>
    <w:rsid w:val="00351881"/>
    <w:rsid w:val="00351B38"/>
    <w:rsid w:val="00351CDD"/>
    <w:rsid w:val="00351DB3"/>
    <w:rsid w:val="00352386"/>
    <w:rsid w:val="0035298A"/>
    <w:rsid w:val="003529F1"/>
    <w:rsid w:val="00353E3F"/>
    <w:rsid w:val="00353F29"/>
    <w:rsid w:val="003541A4"/>
    <w:rsid w:val="0035429E"/>
    <w:rsid w:val="003544F8"/>
    <w:rsid w:val="00355A1E"/>
    <w:rsid w:val="00355D74"/>
    <w:rsid w:val="0035643E"/>
    <w:rsid w:val="0035755E"/>
    <w:rsid w:val="0035774E"/>
    <w:rsid w:val="00360754"/>
    <w:rsid w:val="003610F2"/>
    <w:rsid w:val="003624C5"/>
    <w:rsid w:val="003626BE"/>
    <w:rsid w:val="00362E6D"/>
    <w:rsid w:val="00363B00"/>
    <w:rsid w:val="003641D0"/>
    <w:rsid w:val="00364A89"/>
    <w:rsid w:val="00364BEA"/>
    <w:rsid w:val="003651C4"/>
    <w:rsid w:val="003651DE"/>
    <w:rsid w:val="00365FB0"/>
    <w:rsid w:val="0036643D"/>
    <w:rsid w:val="00366E75"/>
    <w:rsid w:val="0036748C"/>
    <w:rsid w:val="0036799C"/>
    <w:rsid w:val="00370208"/>
    <w:rsid w:val="00370397"/>
    <w:rsid w:val="00370D84"/>
    <w:rsid w:val="00371784"/>
    <w:rsid w:val="00372AC5"/>
    <w:rsid w:val="003742E4"/>
    <w:rsid w:val="0037436A"/>
    <w:rsid w:val="00374443"/>
    <w:rsid w:val="003766FD"/>
    <w:rsid w:val="003770B9"/>
    <w:rsid w:val="003774A1"/>
    <w:rsid w:val="00377F14"/>
    <w:rsid w:val="00381623"/>
    <w:rsid w:val="00381E11"/>
    <w:rsid w:val="00383477"/>
    <w:rsid w:val="003844C7"/>
    <w:rsid w:val="00385041"/>
    <w:rsid w:val="003851C8"/>
    <w:rsid w:val="00385A23"/>
    <w:rsid w:val="00385F93"/>
    <w:rsid w:val="00386BBC"/>
    <w:rsid w:val="00386BE0"/>
    <w:rsid w:val="00387323"/>
    <w:rsid w:val="00387939"/>
    <w:rsid w:val="003909BC"/>
    <w:rsid w:val="00391344"/>
    <w:rsid w:val="003914F9"/>
    <w:rsid w:val="00391DB3"/>
    <w:rsid w:val="0039262A"/>
    <w:rsid w:val="00393B54"/>
    <w:rsid w:val="0039623E"/>
    <w:rsid w:val="003967DB"/>
    <w:rsid w:val="00396BDD"/>
    <w:rsid w:val="003971A0"/>
    <w:rsid w:val="003975AD"/>
    <w:rsid w:val="003976F9"/>
    <w:rsid w:val="003A111F"/>
    <w:rsid w:val="003A1239"/>
    <w:rsid w:val="003A155B"/>
    <w:rsid w:val="003A1AE4"/>
    <w:rsid w:val="003A2642"/>
    <w:rsid w:val="003A2C13"/>
    <w:rsid w:val="003A3696"/>
    <w:rsid w:val="003A40AA"/>
    <w:rsid w:val="003A4133"/>
    <w:rsid w:val="003A5421"/>
    <w:rsid w:val="003A61CF"/>
    <w:rsid w:val="003A6A06"/>
    <w:rsid w:val="003B0233"/>
    <w:rsid w:val="003B0863"/>
    <w:rsid w:val="003B0953"/>
    <w:rsid w:val="003B0B28"/>
    <w:rsid w:val="003B27C2"/>
    <w:rsid w:val="003B4D2E"/>
    <w:rsid w:val="003B6346"/>
    <w:rsid w:val="003B709A"/>
    <w:rsid w:val="003B7736"/>
    <w:rsid w:val="003B7940"/>
    <w:rsid w:val="003C051A"/>
    <w:rsid w:val="003C05D5"/>
    <w:rsid w:val="003C0D39"/>
    <w:rsid w:val="003C0F8A"/>
    <w:rsid w:val="003C2A3E"/>
    <w:rsid w:val="003C3C36"/>
    <w:rsid w:val="003C4449"/>
    <w:rsid w:val="003C617C"/>
    <w:rsid w:val="003C61A2"/>
    <w:rsid w:val="003C6396"/>
    <w:rsid w:val="003C6791"/>
    <w:rsid w:val="003C67FD"/>
    <w:rsid w:val="003C7654"/>
    <w:rsid w:val="003D16EB"/>
    <w:rsid w:val="003D186F"/>
    <w:rsid w:val="003D1ABE"/>
    <w:rsid w:val="003D202D"/>
    <w:rsid w:val="003D2F3A"/>
    <w:rsid w:val="003D407A"/>
    <w:rsid w:val="003D484B"/>
    <w:rsid w:val="003D4896"/>
    <w:rsid w:val="003D4E2C"/>
    <w:rsid w:val="003D4E8E"/>
    <w:rsid w:val="003D4F53"/>
    <w:rsid w:val="003D5D30"/>
    <w:rsid w:val="003D6463"/>
    <w:rsid w:val="003D64DC"/>
    <w:rsid w:val="003E0319"/>
    <w:rsid w:val="003E03F4"/>
    <w:rsid w:val="003E062B"/>
    <w:rsid w:val="003E11CA"/>
    <w:rsid w:val="003E2345"/>
    <w:rsid w:val="003E3780"/>
    <w:rsid w:val="003E41B7"/>
    <w:rsid w:val="003E4406"/>
    <w:rsid w:val="003E482F"/>
    <w:rsid w:val="003E48C0"/>
    <w:rsid w:val="003E4A09"/>
    <w:rsid w:val="003E5389"/>
    <w:rsid w:val="003E5493"/>
    <w:rsid w:val="003E5797"/>
    <w:rsid w:val="003E6420"/>
    <w:rsid w:val="003E6F1F"/>
    <w:rsid w:val="003F01A3"/>
    <w:rsid w:val="003F05B9"/>
    <w:rsid w:val="003F0C39"/>
    <w:rsid w:val="003F15D3"/>
    <w:rsid w:val="003F1B01"/>
    <w:rsid w:val="003F1D8D"/>
    <w:rsid w:val="003F1E1E"/>
    <w:rsid w:val="003F2758"/>
    <w:rsid w:val="003F2C20"/>
    <w:rsid w:val="003F3C91"/>
    <w:rsid w:val="003F4C4F"/>
    <w:rsid w:val="003F5F85"/>
    <w:rsid w:val="003F65DD"/>
    <w:rsid w:val="003F6B34"/>
    <w:rsid w:val="003F6D3F"/>
    <w:rsid w:val="003F7EAA"/>
    <w:rsid w:val="004017A3"/>
    <w:rsid w:val="00401C5B"/>
    <w:rsid w:val="00401DFD"/>
    <w:rsid w:val="00401EDF"/>
    <w:rsid w:val="0040252A"/>
    <w:rsid w:val="00402C7F"/>
    <w:rsid w:val="00403363"/>
    <w:rsid w:val="00404216"/>
    <w:rsid w:val="00406228"/>
    <w:rsid w:val="0040634B"/>
    <w:rsid w:val="0040638E"/>
    <w:rsid w:val="00406D06"/>
    <w:rsid w:val="00407017"/>
    <w:rsid w:val="004075B7"/>
    <w:rsid w:val="00410857"/>
    <w:rsid w:val="00410B34"/>
    <w:rsid w:val="00413637"/>
    <w:rsid w:val="0041431A"/>
    <w:rsid w:val="0041455A"/>
    <w:rsid w:val="0041466E"/>
    <w:rsid w:val="00415056"/>
    <w:rsid w:val="004152EB"/>
    <w:rsid w:val="00416BA1"/>
    <w:rsid w:val="00416D85"/>
    <w:rsid w:val="004203C1"/>
    <w:rsid w:val="0042138B"/>
    <w:rsid w:val="004214D4"/>
    <w:rsid w:val="00422F38"/>
    <w:rsid w:val="00423BC2"/>
    <w:rsid w:val="00423CCF"/>
    <w:rsid w:val="00423DA0"/>
    <w:rsid w:val="00424F5C"/>
    <w:rsid w:val="00424FD3"/>
    <w:rsid w:val="00426908"/>
    <w:rsid w:val="00426AAA"/>
    <w:rsid w:val="00427730"/>
    <w:rsid w:val="004279B4"/>
    <w:rsid w:val="00427A0A"/>
    <w:rsid w:val="00430548"/>
    <w:rsid w:val="0043254C"/>
    <w:rsid w:val="00432911"/>
    <w:rsid w:val="00432C41"/>
    <w:rsid w:val="00432CEB"/>
    <w:rsid w:val="00433AC3"/>
    <w:rsid w:val="00434D38"/>
    <w:rsid w:val="00435301"/>
    <w:rsid w:val="004355E5"/>
    <w:rsid w:val="00436729"/>
    <w:rsid w:val="0044134E"/>
    <w:rsid w:val="00441528"/>
    <w:rsid w:val="004423D3"/>
    <w:rsid w:val="00442AD6"/>
    <w:rsid w:val="004440F7"/>
    <w:rsid w:val="0044468F"/>
    <w:rsid w:val="00444758"/>
    <w:rsid w:val="00444FAF"/>
    <w:rsid w:val="00445B88"/>
    <w:rsid w:val="00445EDD"/>
    <w:rsid w:val="00446235"/>
    <w:rsid w:val="00446FE4"/>
    <w:rsid w:val="00447459"/>
    <w:rsid w:val="004476BF"/>
    <w:rsid w:val="00450566"/>
    <w:rsid w:val="00450946"/>
    <w:rsid w:val="00450B9A"/>
    <w:rsid w:val="0045249B"/>
    <w:rsid w:val="00453F9B"/>
    <w:rsid w:val="00454776"/>
    <w:rsid w:val="004547C9"/>
    <w:rsid w:val="00455324"/>
    <w:rsid w:val="00455752"/>
    <w:rsid w:val="0045687D"/>
    <w:rsid w:val="00456ADF"/>
    <w:rsid w:val="00461398"/>
    <w:rsid w:val="004615AF"/>
    <w:rsid w:val="00461896"/>
    <w:rsid w:val="00462129"/>
    <w:rsid w:val="004634B2"/>
    <w:rsid w:val="00463A34"/>
    <w:rsid w:val="00466370"/>
    <w:rsid w:val="004669E4"/>
    <w:rsid w:val="00466A8C"/>
    <w:rsid w:val="0046703A"/>
    <w:rsid w:val="00467ABF"/>
    <w:rsid w:val="00467F54"/>
    <w:rsid w:val="00470E2D"/>
    <w:rsid w:val="00472951"/>
    <w:rsid w:val="00473915"/>
    <w:rsid w:val="00473A60"/>
    <w:rsid w:val="00474BB5"/>
    <w:rsid w:val="004755B3"/>
    <w:rsid w:val="004757E0"/>
    <w:rsid w:val="00475D06"/>
    <w:rsid w:val="0047613F"/>
    <w:rsid w:val="004761B6"/>
    <w:rsid w:val="00476C05"/>
    <w:rsid w:val="0048023D"/>
    <w:rsid w:val="004802F5"/>
    <w:rsid w:val="00480521"/>
    <w:rsid w:val="00480BBF"/>
    <w:rsid w:val="004821E0"/>
    <w:rsid w:val="00482492"/>
    <w:rsid w:val="004830F1"/>
    <w:rsid w:val="004834C4"/>
    <w:rsid w:val="00483930"/>
    <w:rsid w:val="00483C69"/>
    <w:rsid w:val="004843BF"/>
    <w:rsid w:val="0048458F"/>
    <w:rsid w:val="00484CEE"/>
    <w:rsid w:val="004857ED"/>
    <w:rsid w:val="00486A0A"/>
    <w:rsid w:val="0048799E"/>
    <w:rsid w:val="004904D8"/>
    <w:rsid w:val="00490854"/>
    <w:rsid w:val="00490CAC"/>
    <w:rsid w:val="0049174B"/>
    <w:rsid w:val="004920AC"/>
    <w:rsid w:val="00492EC7"/>
    <w:rsid w:val="004937C5"/>
    <w:rsid w:val="00495252"/>
    <w:rsid w:val="00497BD3"/>
    <w:rsid w:val="004A0102"/>
    <w:rsid w:val="004A0782"/>
    <w:rsid w:val="004A1112"/>
    <w:rsid w:val="004A13AA"/>
    <w:rsid w:val="004A147C"/>
    <w:rsid w:val="004A17B9"/>
    <w:rsid w:val="004A1DF5"/>
    <w:rsid w:val="004A1F1E"/>
    <w:rsid w:val="004A3F77"/>
    <w:rsid w:val="004A4763"/>
    <w:rsid w:val="004A4CFF"/>
    <w:rsid w:val="004A4D5E"/>
    <w:rsid w:val="004B0293"/>
    <w:rsid w:val="004B0575"/>
    <w:rsid w:val="004B086C"/>
    <w:rsid w:val="004B1FB9"/>
    <w:rsid w:val="004B1FF7"/>
    <w:rsid w:val="004B274B"/>
    <w:rsid w:val="004B3676"/>
    <w:rsid w:val="004B4803"/>
    <w:rsid w:val="004B5F24"/>
    <w:rsid w:val="004B677F"/>
    <w:rsid w:val="004B6C2B"/>
    <w:rsid w:val="004B6FA8"/>
    <w:rsid w:val="004B6FAE"/>
    <w:rsid w:val="004C1082"/>
    <w:rsid w:val="004C3FB5"/>
    <w:rsid w:val="004C3FB6"/>
    <w:rsid w:val="004C4AC2"/>
    <w:rsid w:val="004C4D30"/>
    <w:rsid w:val="004C5005"/>
    <w:rsid w:val="004C541C"/>
    <w:rsid w:val="004C620C"/>
    <w:rsid w:val="004C6356"/>
    <w:rsid w:val="004C7068"/>
    <w:rsid w:val="004C72DA"/>
    <w:rsid w:val="004D082C"/>
    <w:rsid w:val="004D0EEC"/>
    <w:rsid w:val="004D1A19"/>
    <w:rsid w:val="004D1B21"/>
    <w:rsid w:val="004D20E9"/>
    <w:rsid w:val="004D2A7E"/>
    <w:rsid w:val="004D2B19"/>
    <w:rsid w:val="004D2D1E"/>
    <w:rsid w:val="004D4499"/>
    <w:rsid w:val="004D4991"/>
    <w:rsid w:val="004D4D1B"/>
    <w:rsid w:val="004D4FBB"/>
    <w:rsid w:val="004D503D"/>
    <w:rsid w:val="004D555C"/>
    <w:rsid w:val="004D664C"/>
    <w:rsid w:val="004D7626"/>
    <w:rsid w:val="004E01B0"/>
    <w:rsid w:val="004E330B"/>
    <w:rsid w:val="004E3546"/>
    <w:rsid w:val="004E3846"/>
    <w:rsid w:val="004E3DF7"/>
    <w:rsid w:val="004E4CE8"/>
    <w:rsid w:val="004E55D3"/>
    <w:rsid w:val="004E5934"/>
    <w:rsid w:val="004E5E8E"/>
    <w:rsid w:val="004E6072"/>
    <w:rsid w:val="004E61D7"/>
    <w:rsid w:val="004E7B95"/>
    <w:rsid w:val="004E7FAA"/>
    <w:rsid w:val="004F01AF"/>
    <w:rsid w:val="004F07A5"/>
    <w:rsid w:val="004F07C7"/>
    <w:rsid w:val="004F15E1"/>
    <w:rsid w:val="004F1BF5"/>
    <w:rsid w:val="004F1DDD"/>
    <w:rsid w:val="004F28F3"/>
    <w:rsid w:val="004F2C22"/>
    <w:rsid w:val="004F2E38"/>
    <w:rsid w:val="004F2FB6"/>
    <w:rsid w:val="004F4188"/>
    <w:rsid w:val="004F41BE"/>
    <w:rsid w:val="004F517C"/>
    <w:rsid w:val="004F54E3"/>
    <w:rsid w:val="004F5658"/>
    <w:rsid w:val="004F671E"/>
    <w:rsid w:val="004F76E2"/>
    <w:rsid w:val="00501410"/>
    <w:rsid w:val="00501C94"/>
    <w:rsid w:val="00502148"/>
    <w:rsid w:val="00503EEF"/>
    <w:rsid w:val="005053D9"/>
    <w:rsid w:val="005054D0"/>
    <w:rsid w:val="005068C2"/>
    <w:rsid w:val="00507468"/>
    <w:rsid w:val="00507D9D"/>
    <w:rsid w:val="005100B0"/>
    <w:rsid w:val="00510596"/>
    <w:rsid w:val="0051155B"/>
    <w:rsid w:val="005122B6"/>
    <w:rsid w:val="0051394E"/>
    <w:rsid w:val="00514122"/>
    <w:rsid w:val="00515772"/>
    <w:rsid w:val="00515774"/>
    <w:rsid w:val="005161E9"/>
    <w:rsid w:val="005162F4"/>
    <w:rsid w:val="00516A31"/>
    <w:rsid w:val="00516C80"/>
    <w:rsid w:val="0052046C"/>
    <w:rsid w:val="00521DA8"/>
    <w:rsid w:val="00521DD0"/>
    <w:rsid w:val="00522561"/>
    <w:rsid w:val="005225A8"/>
    <w:rsid w:val="00523973"/>
    <w:rsid w:val="00524D50"/>
    <w:rsid w:val="00524F7F"/>
    <w:rsid w:val="00525A21"/>
    <w:rsid w:val="00525B0C"/>
    <w:rsid w:val="00526522"/>
    <w:rsid w:val="00526695"/>
    <w:rsid w:val="00527286"/>
    <w:rsid w:val="0052765F"/>
    <w:rsid w:val="00527B7F"/>
    <w:rsid w:val="00527BCA"/>
    <w:rsid w:val="005304E6"/>
    <w:rsid w:val="0053096A"/>
    <w:rsid w:val="00532069"/>
    <w:rsid w:val="00532479"/>
    <w:rsid w:val="00532787"/>
    <w:rsid w:val="00533CEC"/>
    <w:rsid w:val="005353CC"/>
    <w:rsid w:val="005354E8"/>
    <w:rsid w:val="0053584F"/>
    <w:rsid w:val="005358B7"/>
    <w:rsid w:val="0054004E"/>
    <w:rsid w:val="005404BA"/>
    <w:rsid w:val="0054092E"/>
    <w:rsid w:val="00540E99"/>
    <w:rsid w:val="00541304"/>
    <w:rsid w:val="005414B8"/>
    <w:rsid w:val="00542F31"/>
    <w:rsid w:val="005431C1"/>
    <w:rsid w:val="00543997"/>
    <w:rsid w:val="00543AE5"/>
    <w:rsid w:val="00543E90"/>
    <w:rsid w:val="005440B9"/>
    <w:rsid w:val="00544A6C"/>
    <w:rsid w:val="00544CDC"/>
    <w:rsid w:val="00546EEB"/>
    <w:rsid w:val="0054714C"/>
    <w:rsid w:val="00547A17"/>
    <w:rsid w:val="00547B36"/>
    <w:rsid w:val="00547F16"/>
    <w:rsid w:val="00550170"/>
    <w:rsid w:val="00550833"/>
    <w:rsid w:val="00550DE8"/>
    <w:rsid w:val="005523A1"/>
    <w:rsid w:val="00553F82"/>
    <w:rsid w:val="00554804"/>
    <w:rsid w:val="005548BC"/>
    <w:rsid w:val="00557BC5"/>
    <w:rsid w:val="00557E2D"/>
    <w:rsid w:val="0056003F"/>
    <w:rsid w:val="005602F4"/>
    <w:rsid w:val="0056034C"/>
    <w:rsid w:val="0056069D"/>
    <w:rsid w:val="00560E08"/>
    <w:rsid w:val="005617D3"/>
    <w:rsid w:val="005636AA"/>
    <w:rsid w:val="00563DF3"/>
    <w:rsid w:val="0056503A"/>
    <w:rsid w:val="0057142C"/>
    <w:rsid w:val="00571739"/>
    <w:rsid w:val="00571A32"/>
    <w:rsid w:val="00571A3E"/>
    <w:rsid w:val="00571A98"/>
    <w:rsid w:val="00571DF2"/>
    <w:rsid w:val="00572330"/>
    <w:rsid w:val="005728EA"/>
    <w:rsid w:val="005733FF"/>
    <w:rsid w:val="0057403A"/>
    <w:rsid w:val="005758DD"/>
    <w:rsid w:val="00576389"/>
    <w:rsid w:val="00576412"/>
    <w:rsid w:val="0057680C"/>
    <w:rsid w:val="00576817"/>
    <w:rsid w:val="00577D01"/>
    <w:rsid w:val="005806C8"/>
    <w:rsid w:val="00581193"/>
    <w:rsid w:val="005818D5"/>
    <w:rsid w:val="0058331F"/>
    <w:rsid w:val="00583CCD"/>
    <w:rsid w:val="005843E9"/>
    <w:rsid w:val="00584907"/>
    <w:rsid w:val="00584B13"/>
    <w:rsid w:val="005864BA"/>
    <w:rsid w:val="00587ECD"/>
    <w:rsid w:val="00590A1A"/>
    <w:rsid w:val="00590BAB"/>
    <w:rsid w:val="00590C51"/>
    <w:rsid w:val="005919D6"/>
    <w:rsid w:val="00591EF6"/>
    <w:rsid w:val="00592D60"/>
    <w:rsid w:val="00593132"/>
    <w:rsid w:val="005931D6"/>
    <w:rsid w:val="00593D27"/>
    <w:rsid w:val="00594507"/>
    <w:rsid w:val="005948CD"/>
    <w:rsid w:val="00594E49"/>
    <w:rsid w:val="00596B6E"/>
    <w:rsid w:val="00596F08"/>
    <w:rsid w:val="005978EB"/>
    <w:rsid w:val="005A20A7"/>
    <w:rsid w:val="005A24F3"/>
    <w:rsid w:val="005A2677"/>
    <w:rsid w:val="005A2EA9"/>
    <w:rsid w:val="005A4B5C"/>
    <w:rsid w:val="005A6DF0"/>
    <w:rsid w:val="005A6FFD"/>
    <w:rsid w:val="005A71B1"/>
    <w:rsid w:val="005A7477"/>
    <w:rsid w:val="005A7534"/>
    <w:rsid w:val="005A79DB"/>
    <w:rsid w:val="005A7C18"/>
    <w:rsid w:val="005A7F5B"/>
    <w:rsid w:val="005B03ED"/>
    <w:rsid w:val="005B109B"/>
    <w:rsid w:val="005B1908"/>
    <w:rsid w:val="005B2266"/>
    <w:rsid w:val="005B38B7"/>
    <w:rsid w:val="005B4691"/>
    <w:rsid w:val="005B4BC9"/>
    <w:rsid w:val="005B4D2D"/>
    <w:rsid w:val="005B5206"/>
    <w:rsid w:val="005B550B"/>
    <w:rsid w:val="005B63DF"/>
    <w:rsid w:val="005B69A5"/>
    <w:rsid w:val="005B6F7B"/>
    <w:rsid w:val="005B7C48"/>
    <w:rsid w:val="005C0AA3"/>
    <w:rsid w:val="005C0B9A"/>
    <w:rsid w:val="005C2F3D"/>
    <w:rsid w:val="005C35B7"/>
    <w:rsid w:val="005C3901"/>
    <w:rsid w:val="005C48D0"/>
    <w:rsid w:val="005C5286"/>
    <w:rsid w:val="005C631F"/>
    <w:rsid w:val="005C6518"/>
    <w:rsid w:val="005C6AF6"/>
    <w:rsid w:val="005C6DC8"/>
    <w:rsid w:val="005C6E52"/>
    <w:rsid w:val="005C780B"/>
    <w:rsid w:val="005D1288"/>
    <w:rsid w:val="005D1E4E"/>
    <w:rsid w:val="005D2C89"/>
    <w:rsid w:val="005D2F3A"/>
    <w:rsid w:val="005D34CF"/>
    <w:rsid w:val="005D4AA3"/>
    <w:rsid w:val="005D4B2B"/>
    <w:rsid w:val="005D4D28"/>
    <w:rsid w:val="005D4D82"/>
    <w:rsid w:val="005D5B62"/>
    <w:rsid w:val="005D5E56"/>
    <w:rsid w:val="005D6234"/>
    <w:rsid w:val="005D655A"/>
    <w:rsid w:val="005D774C"/>
    <w:rsid w:val="005D7D70"/>
    <w:rsid w:val="005D7DBD"/>
    <w:rsid w:val="005D7E7E"/>
    <w:rsid w:val="005D7FB6"/>
    <w:rsid w:val="005E0320"/>
    <w:rsid w:val="005E060F"/>
    <w:rsid w:val="005E0C5E"/>
    <w:rsid w:val="005E10AD"/>
    <w:rsid w:val="005E1493"/>
    <w:rsid w:val="005E2B06"/>
    <w:rsid w:val="005E2EAE"/>
    <w:rsid w:val="005E36C7"/>
    <w:rsid w:val="005E378E"/>
    <w:rsid w:val="005E3865"/>
    <w:rsid w:val="005E3932"/>
    <w:rsid w:val="005E3A26"/>
    <w:rsid w:val="005E3DBA"/>
    <w:rsid w:val="005E45E0"/>
    <w:rsid w:val="005E46F7"/>
    <w:rsid w:val="005E4FA6"/>
    <w:rsid w:val="005E56C7"/>
    <w:rsid w:val="005E57EA"/>
    <w:rsid w:val="005E5DD2"/>
    <w:rsid w:val="005E66AE"/>
    <w:rsid w:val="005E6E56"/>
    <w:rsid w:val="005E7760"/>
    <w:rsid w:val="005E7EA1"/>
    <w:rsid w:val="005E7FD5"/>
    <w:rsid w:val="005F11B9"/>
    <w:rsid w:val="005F3183"/>
    <w:rsid w:val="005F3A83"/>
    <w:rsid w:val="005F3EFA"/>
    <w:rsid w:val="005F45A3"/>
    <w:rsid w:val="0060025B"/>
    <w:rsid w:val="00600820"/>
    <w:rsid w:val="00601479"/>
    <w:rsid w:val="006017B9"/>
    <w:rsid w:val="0060187D"/>
    <w:rsid w:val="00602FF5"/>
    <w:rsid w:val="006034C2"/>
    <w:rsid w:val="006038DE"/>
    <w:rsid w:val="00604624"/>
    <w:rsid w:val="0060481B"/>
    <w:rsid w:val="00604F52"/>
    <w:rsid w:val="0060543E"/>
    <w:rsid w:val="006056FF"/>
    <w:rsid w:val="00605FC0"/>
    <w:rsid w:val="00606355"/>
    <w:rsid w:val="00606ECA"/>
    <w:rsid w:val="00606FBA"/>
    <w:rsid w:val="00607569"/>
    <w:rsid w:val="0061012F"/>
    <w:rsid w:val="00610918"/>
    <w:rsid w:val="00610DF8"/>
    <w:rsid w:val="00610E14"/>
    <w:rsid w:val="00610E5A"/>
    <w:rsid w:val="006115B6"/>
    <w:rsid w:val="00611978"/>
    <w:rsid w:val="0061202F"/>
    <w:rsid w:val="006121A3"/>
    <w:rsid w:val="0061503B"/>
    <w:rsid w:val="006153D2"/>
    <w:rsid w:val="00615804"/>
    <w:rsid w:val="00616736"/>
    <w:rsid w:val="00617208"/>
    <w:rsid w:val="00620645"/>
    <w:rsid w:val="00620A45"/>
    <w:rsid w:val="00620E61"/>
    <w:rsid w:val="00621219"/>
    <w:rsid w:val="00621D78"/>
    <w:rsid w:val="00621E19"/>
    <w:rsid w:val="006236FF"/>
    <w:rsid w:val="006267C5"/>
    <w:rsid w:val="00626B3C"/>
    <w:rsid w:val="00627DDB"/>
    <w:rsid w:val="0063011A"/>
    <w:rsid w:val="0063015A"/>
    <w:rsid w:val="006302A8"/>
    <w:rsid w:val="00630B34"/>
    <w:rsid w:val="00631059"/>
    <w:rsid w:val="00631105"/>
    <w:rsid w:val="00631BFB"/>
    <w:rsid w:val="00631D53"/>
    <w:rsid w:val="00631E23"/>
    <w:rsid w:val="00631EC5"/>
    <w:rsid w:val="00632200"/>
    <w:rsid w:val="006328B1"/>
    <w:rsid w:val="0063340C"/>
    <w:rsid w:val="00634759"/>
    <w:rsid w:val="00634C21"/>
    <w:rsid w:val="00634D6E"/>
    <w:rsid w:val="00634FE2"/>
    <w:rsid w:val="0063561B"/>
    <w:rsid w:val="006363E5"/>
    <w:rsid w:val="006366D8"/>
    <w:rsid w:val="00637B77"/>
    <w:rsid w:val="006411D8"/>
    <w:rsid w:val="00641586"/>
    <w:rsid w:val="00642827"/>
    <w:rsid w:val="00642B53"/>
    <w:rsid w:val="00643147"/>
    <w:rsid w:val="00643864"/>
    <w:rsid w:val="00644DBA"/>
    <w:rsid w:val="00645188"/>
    <w:rsid w:val="006452CD"/>
    <w:rsid w:val="0064568E"/>
    <w:rsid w:val="0064723C"/>
    <w:rsid w:val="0064745A"/>
    <w:rsid w:val="006478CF"/>
    <w:rsid w:val="00647FB6"/>
    <w:rsid w:val="006500B5"/>
    <w:rsid w:val="006501FC"/>
    <w:rsid w:val="00650ED8"/>
    <w:rsid w:val="00651652"/>
    <w:rsid w:val="00651957"/>
    <w:rsid w:val="00651CFC"/>
    <w:rsid w:val="00651DF5"/>
    <w:rsid w:val="0065269E"/>
    <w:rsid w:val="00652EDF"/>
    <w:rsid w:val="00653EDF"/>
    <w:rsid w:val="00654C7F"/>
    <w:rsid w:val="00654E5D"/>
    <w:rsid w:val="00655787"/>
    <w:rsid w:val="00655C8A"/>
    <w:rsid w:val="00656B5A"/>
    <w:rsid w:val="00657A5D"/>
    <w:rsid w:val="00657D1C"/>
    <w:rsid w:val="00660CE7"/>
    <w:rsid w:val="00661443"/>
    <w:rsid w:val="0066152E"/>
    <w:rsid w:val="0066199D"/>
    <w:rsid w:val="00662F1A"/>
    <w:rsid w:val="00663761"/>
    <w:rsid w:val="006638B3"/>
    <w:rsid w:val="00664547"/>
    <w:rsid w:val="00664FAD"/>
    <w:rsid w:val="006659DF"/>
    <w:rsid w:val="00666A64"/>
    <w:rsid w:val="00667E6F"/>
    <w:rsid w:val="00670AFD"/>
    <w:rsid w:val="00670C98"/>
    <w:rsid w:val="0067168C"/>
    <w:rsid w:val="00672CFB"/>
    <w:rsid w:val="006731FD"/>
    <w:rsid w:val="0067348A"/>
    <w:rsid w:val="006754B4"/>
    <w:rsid w:val="0067580F"/>
    <w:rsid w:val="006759E9"/>
    <w:rsid w:val="00676492"/>
    <w:rsid w:val="006764DD"/>
    <w:rsid w:val="00676589"/>
    <w:rsid w:val="00676D45"/>
    <w:rsid w:val="006770E1"/>
    <w:rsid w:val="00680956"/>
    <w:rsid w:val="00680B3F"/>
    <w:rsid w:val="00680E6F"/>
    <w:rsid w:val="00682B94"/>
    <w:rsid w:val="00682C86"/>
    <w:rsid w:val="006832E9"/>
    <w:rsid w:val="006835EB"/>
    <w:rsid w:val="00683701"/>
    <w:rsid w:val="00684770"/>
    <w:rsid w:val="0068595B"/>
    <w:rsid w:val="006866BF"/>
    <w:rsid w:val="00686823"/>
    <w:rsid w:val="00690D29"/>
    <w:rsid w:val="00690FDA"/>
    <w:rsid w:val="006912EE"/>
    <w:rsid w:val="00691B03"/>
    <w:rsid w:val="0069254F"/>
    <w:rsid w:val="00692C47"/>
    <w:rsid w:val="00694C99"/>
    <w:rsid w:val="006951E2"/>
    <w:rsid w:val="00695294"/>
    <w:rsid w:val="006962EA"/>
    <w:rsid w:val="00696912"/>
    <w:rsid w:val="006973AB"/>
    <w:rsid w:val="006974E6"/>
    <w:rsid w:val="00697FB0"/>
    <w:rsid w:val="006A07D0"/>
    <w:rsid w:val="006A0AB8"/>
    <w:rsid w:val="006A2C8E"/>
    <w:rsid w:val="006A2FE7"/>
    <w:rsid w:val="006A31BA"/>
    <w:rsid w:val="006A3B2A"/>
    <w:rsid w:val="006A556B"/>
    <w:rsid w:val="006A6010"/>
    <w:rsid w:val="006A6241"/>
    <w:rsid w:val="006A6E9B"/>
    <w:rsid w:val="006A7754"/>
    <w:rsid w:val="006A7D22"/>
    <w:rsid w:val="006A7E94"/>
    <w:rsid w:val="006B055B"/>
    <w:rsid w:val="006B0615"/>
    <w:rsid w:val="006B077F"/>
    <w:rsid w:val="006B0CD3"/>
    <w:rsid w:val="006B112B"/>
    <w:rsid w:val="006B19D1"/>
    <w:rsid w:val="006B1DDD"/>
    <w:rsid w:val="006B2866"/>
    <w:rsid w:val="006B51AE"/>
    <w:rsid w:val="006B520B"/>
    <w:rsid w:val="006B69EA"/>
    <w:rsid w:val="006B7D4D"/>
    <w:rsid w:val="006C03FB"/>
    <w:rsid w:val="006C08F9"/>
    <w:rsid w:val="006C0997"/>
    <w:rsid w:val="006C0B54"/>
    <w:rsid w:val="006C2792"/>
    <w:rsid w:val="006C328A"/>
    <w:rsid w:val="006C385E"/>
    <w:rsid w:val="006C3A7B"/>
    <w:rsid w:val="006C3E24"/>
    <w:rsid w:val="006C4469"/>
    <w:rsid w:val="006C5AC7"/>
    <w:rsid w:val="006C5D52"/>
    <w:rsid w:val="006C6585"/>
    <w:rsid w:val="006C6D56"/>
    <w:rsid w:val="006C72DC"/>
    <w:rsid w:val="006C74F9"/>
    <w:rsid w:val="006C76BE"/>
    <w:rsid w:val="006D0F6F"/>
    <w:rsid w:val="006D0FA4"/>
    <w:rsid w:val="006D34B2"/>
    <w:rsid w:val="006D368F"/>
    <w:rsid w:val="006D4501"/>
    <w:rsid w:val="006D585D"/>
    <w:rsid w:val="006E0780"/>
    <w:rsid w:val="006E0793"/>
    <w:rsid w:val="006E282B"/>
    <w:rsid w:val="006E2A29"/>
    <w:rsid w:val="006E358E"/>
    <w:rsid w:val="006E3AFB"/>
    <w:rsid w:val="006E3B22"/>
    <w:rsid w:val="006E3EAD"/>
    <w:rsid w:val="006E4CB5"/>
    <w:rsid w:val="006E506C"/>
    <w:rsid w:val="006E56D2"/>
    <w:rsid w:val="006E6185"/>
    <w:rsid w:val="006E7AD6"/>
    <w:rsid w:val="006F07B7"/>
    <w:rsid w:val="006F0880"/>
    <w:rsid w:val="006F2621"/>
    <w:rsid w:val="006F2FB0"/>
    <w:rsid w:val="006F3D73"/>
    <w:rsid w:val="006F49E9"/>
    <w:rsid w:val="006F5082"/>
    <w:rsid w:val="006F558D"/>
    <w:rsid w:val="006F5F0F"/>
    <w:rsid w:val="006F5F8F"/>
    <w:rsid w:val="006F63E1"/>
    <w:rsid w:val="006F6772"/>
    <w:rsid w:val="006F687F"/>
    <w:rsid w:val="006F7A4C"/>
    <w:rsid w:val="006F7C93"/>
    <w:rsid w:val="006F7CC6"/>
    <w:rsid w:val="006F7DC2"/>
    <w:rsid w:val="006F7E22"/>
    <w:rsid w:val="00700FDD"/>
    <w:rsid w:val="00702555"/>
    <w:rsid w:val="00705CDC"/>
    <w:rsid w:val="007065F1"/>
    <w:rsid w:val="007066C2"/>
    <w:rsid w:val="00706EE4"/>
    <w:rsid w:val="00707088"/>
    <w:rsid w:val="00707DD6"/>
    <w:rsid w:val="00710126"/>
    <w:rsid w:val="0071043D"/>
    <w:rsid w:val="00710D6F"/>
    <w:rsid w:val="0071108F"/>
    <w:rsid w:val="007116DB"/>
    <w:rsid w:val="00712659"/>
    <w:rsid w:val="0071275F"/>
    <w:rsid w:val="0071377E"/>
    <w:rsid w:val="00713C8D"/>
    <w:rsid w:val="00713D89"/>
    <w:rsid w:val="00714AE1"/>
    <w:rsid w:val="007171E2"/>
    <w:rsid w:val="0072014B"/>
    <w:rsid w:val="007210D3"/>
    <w:rsid w:val="0072123E"/>
    <w:rsid w:val="0072313B"/>
    <w:rsid w:val="007241B9"/>
    <w:rsid w:val="00724309"/>
    <w:rsid w:val="00724443"/>
    <w:rsid w:val="00724AFC"/>
    <w:rsid w:val="0072588F"/>
    <w:rsid w:val="0073014B"/>
    <w:rsid w:val="00730C91"/>
    <w:rsid w:val="00731FAC"/>
    <w:rsid w:val="0073279D"/>
    <w:rsid w:val="007336A4"/>
    <w:rsid w:val="00734E1F"/>
    <w:rsid w:val="00735D90"/>
    <w:rsid w:val="007360AB"/>
    <w:rsid w:val="007360AF"/>
    <w:rsid w:val="007370E6"/>
    <w:rsid w:val="007372E2"/>
    <w:rsid w:val="007376C2"/>
    <w:rsid w:val="00737842"/>
    <w:rsid w:val="007415AD"/>
    <w:rsid w:val="00741B5E"/>
    <w:rsid w:val="00745E40"/>
    <w:rsid w:val="00746A03"/>
    <w:rsid w:val="00746BBE"/>
    <w:rsid w:val="00747C0D"/>
    <w:rsid w:val="00747E01"/>
    <w:rsid w:val="0075090F"/>
    <w:rsid w:val="00751379"/>
    <w:rsid w:val="007516E2"/>
    <w:rsid w:val="0075177C"/>
    <w:rsid w:val="007538C9"/>
    <w:rsid w:val="00755675"/>
    <w:rsid w:val="007556DE"/>
    <w:rsid w:val="00755851"/>
    <w:rsid w:val="00756F31"/>
    <w:rsid w:val="007573DB"/>
    <w:rsid w:val="00760021"/>
    <w:rsid w:val="0076016E"/>
    <w:rsid w:val="00760804"/>
    <w:rsid w:val="0076091D"/>
    <w:rsid w:val="00760A40"/>
    <w:rsid w:val="00760D37"/>
    <w:rsid w:val="00761068"/>
    <w:rsid w:val="0076139C"/>
    <w:rsid w:val="007617AB"/>
    <w:rsid w:val="0076292A"/>
    <w:rsid w:val="00762B42"/>
    <w:rsid w:val="00763967"/>
    <w:rsid w:val="00763DF3"/>
    <w:rsid w:val="00763EEF"/>
    <w:rsid w:val="00764697"/>
    <w:rsid w:val="00765777"/>
    <w:rsid w:val="00765C7C"/>
    <w:rsid w:val="00766813"/>
    <w:rsid w:val="0076766B"/>
    <w:rsid w:val="00767801"/>
    <w:rsid w:val="00772EDC"/>
    <w:rsid w:val="00773A6C"/>
    <w:rsid w:val="00776D12"/>
    <w:rsid w:val="00776FB5"/>
    <w:rsid w:val="0078040E"/>
    <w:rsid w:val="007836CD"/>
    <w:rsid w:val="00784363"/>
    <w:rsid w:val="0078495C"/>
    <w:rsid w:val="00786DD9"/>
    <w:rsid w:val="00790078"/>
    <w:rsid w:val="007900D9"/>
    <w:rsid w:val="00790A31"/>
    <w:rsid w:val="0079242C"/>
    <w:rsid w:val="00793072"/>
    <w:rsid w:val="00793144"/>
    <w:rsid w:val="007932EE"/>
    <w:rsid w:val="007952D4"/>
    <w:rsid w:val="007954C6"/>
    <w:rsid w:val="0079679B"/>
    <w:rsid w:val="00797B36"/>
    <w:rsid w:val="007A1933"/>
    <w:rsid w:val="007A19B1"/>
    <w:rsid w:val="007A1CDD"/>
    <w:rsid w:val="007A2FB2"/>
    <w:rsid w:val="007A3009"/>
    <w:rsid w:val="007A30FD"/>
    <w:rsid w:val="007A35BC"/>
    <w:rsid w:val="007A374B"/>
    <w:rsid w:val="007A4187"/>
    <w:rsid w:val="007A4D67"/>
    <w:rsid w:val="007A50B6"/>
    <w:rsid w:val="007A50EF"/>
    <w:rsid w:val="007A6952"/>
    <w:rsid w:val="007A70DB"/>
    <w:rsid w:val="007A7888"/>
    <w:rsid w:val="007B0863"/>
    <w:rsid w:val="007B0D8F"/>
    <w:rsid w:val="007B1B55"/>
    <w:rsid w:val="007B2433"/>
    <w:rsid w:val="007B24D7"/>
    <w:rsid w:val="007B26B6"/>
    <w:rsid w:val="007B2947"/>
    <w:rsid w:val="007B357C"/>
    <w:rsid w:val="007B3D77"/>
    <w:rsid w:val="007B406E"/>
    <w:rsid w:val="007B4730"/>
    <w:rsid w:val="007B5706"/>
    <w:rsid w:val="007B6245"/>
    <w:rsid w:val="007B6722"/>
    <w:rsid w:val="007B6756"/>
    <w:rsid w:val="007B6DBB"/>
    <w:rsid w:val="007C0026"/>
    <w:rsid w:val="007C00A2"/>
    <w:rsid w:val="007C11C7"/>
    <w:rsid w:val="007C1A52"/>
    <w:rsid w:val="007C2B76"/>
    <w:rsid w:val="007C3169"/>
    <w:rsid w:val="007C3819"/>
    <w:rsid w:val="007C391E"/>
    <w:rsid w:val="007C3935"/>
    <w:rsid w:val="007C3B52"/>
    <w:rsid w:val="007C3BA3"/>
    <w:rsid w:val="007C4BF8"/>
    <w:rsid w:val="007C5099"/>
    <w:rsid w:val="007C566D"/>
    <w:rsid w:val="007C63E2"/>
    <w:rsid w:val="007C6B69"/>
    <w:rsid w:val="007C7EA1"/>
    <w:rsid w:val="007C7F72"/>
    <w:rsid w:val="007D016B"/>
    <w:rsid w:val="007D04AF"/>
    <w:rsid w:val="007D1C67"/>
    <w:rsid w:val="007D3727"/>
    <w:rsid w:val="007D4BA7"/>
    <w:rsid w:val="007D5BA5"/>
    <w:rsid w:val="007D63F6"/>
    <w:rsid w:val="007D64FE"/>
    <w:rsid w:val="007E0264"/>
    <w:rsid w:val="007E0554"/>
    <w:rsid w:val="007E0765"/>
    <w:rsid w:val="007E085E"/>
    <w:rsid w:val="007E0937"/>
    <w:rsid w:val="007E15A5"/>
    <w:rsid w:val="007E1A0B"/>
    <w:rsid w:val="007E31C7"/>
    <w:rsid w:val="007E3901"/>
    <w:rsid w:val="007E3ABF"/>
    <w:rsid w:val="007E4833"/>
    <w:rsid w:val="007E4D37"/>
    <w:rsid w:val="007E4FA1"/>
    <w:rsid w:val="007E5FA3"/>
    <w:rsid w:val="007E7AF0"/>
    <w:rsid w:val="007F0B0E"/>
    <w:rsid w:val="007F11C3"/>
    <w:rsid w:val="007F2234"/>
    <w:rsid w:val="007F2436"/>
    <w:rsid w:val="007F35D6"/>
    <w:rsid w:val="007F43EE"/>
    <w:rsid w:val="007F488F"/>
    <w:rsid w:val="007F5BEE"/>
    <w:rsid w:val="007F5F7F"/>
    <w:rsid w:val="007F6723"/>
    <w:rsid w:val="007F75DC"/>
    <w:rsid w:val="008001EE"/>
    <w:rsid w:val="008002C3"/>
    <w:rsid w:val="008013CC"/>
    <w:rsid w:val="00801C0A"/>
    <w:rsid w:val="00802830"/>
    <w:rsid w:val="0080326D"/>
    <w:rsid w:val="008038FE"/>
    <w:rsid w:val="00803B6A"/>
    <w:rsid w:val="00804DB6"/>
    <w:rsid w:val="00804EF6"/>
    <w:rsid w:val="00806A2B"/>
    <w:rsid w:val="00806EF7"/>
    <w:rsid w:val="00807F44"/>
    <w:rsid w:val="00811EA2"/>
    <w:rsid w:val="0081237F"/>
    <w:rsid w:val="00813AB9"/>
    <w:rsid w:val="00813B40"/>
    <w:rsid w:val="0081585E"/>
    <w:rsid w:val="00815E14"/>
    <w:rsid w:val="00816021"/>
    <w:rsid w:val="008162C1"/>
    <w:rsid w:val="0081687B"/>
    <w:rsid w:val="00816DCB"/>
    <w:rsid w:val="00817DD1"/>
    <w:rsid w:val="00817E3A"/>
    <w:rsid w:val="008207BF"/>
    <w:rsid w:val="008209BC"/>
    <w:rsid w:val="00820B40"/>
    <w:rsid w:val="00820C5D"/>
    <w:rsid w:val="00821137"/>
    <w:rsid w:val="00821F2E"/>
    <w:rsid w:val="00823210"/>
    <w:rsid w:val="00823FDB"/>
    <w:rsid w:val="00824183"/>
    <w:rsid w:val="00824EF2"/>
    <w:rsid w:val="00826207"/>
    <w:rsid w:val="00826E46"/>
    <w:rsid w:val="008271B6"/>
    <w:rsid w:val="00831EB6"/>
    <w:rsid w:val="008340F0"/>
    <w:rsid w:val="00834112"/>
    <w:rsid w:val="00835392"/>
    <w:rsid w:val="0083578E"/>
    <w:rsid w:val="0083628D"/>
    <w:rsid w:val="00836BBA"/>
    <w:rsid w:val="00836D69"/>
    <w:rsid w:val="008376F5"/>
    <w:rsid w:val="008408F1"/>
    <w:rsid w:val="00840CA9"/>
    <w:rsid w:val="00841E5B"/>
    <w:rsid w:val="008420AE"/>
    <w:rsid w:val="00842A88"/>
    <w:rsid w:val="00843240"/>
    <w:rsid w:val="00845C76"/>
    <w:rsid w:val="008462DF"/>
    <w:rsid w:val="00846472"/>
    <w:rsid w:val="00846564"/>
    <w:rsid w:val="00846B56"/>
    <w:rsid w:val="00846CFB"/>
    <w:rsid w:val="00847501"/>
    <w:rsid w:val="00847F8E"/>
    <w:rsid w:val="00850283"/>
    <w:rsid w:val="00850BB4"/>
    <w:rsid w:val="00851841"/>
    <w:rsid w:val="008519A7"/>
    <w:rsid w:val="00851BCC"/>
    <w:rsid w:val="00851E0D"/>
    <w:rsid w:val="00852FF1"/>
    <w:rsid w:val="00853701"/>
    <w:rsid w:val="008550C7"/>
    <w:rsid w:val="00855E7B"/>
    <w:rsid w:val="00856D9C"/>
    <w:rsid w:val="008573BA"/>
    <w:rsid w:val="00861069"/>
    <w:rsid w:val="008623E5"/>
    <w:rsid w:val="00862A84"/>
    <w:rsid w:val="00862EC2"/>
    <w:rsid w:val="00863E80"/>
    <w:rsid w:val="008643EC"/>
    <w:rsid w:val="00865632"/>
    <w:rsid w:val="00865AC7"/>
    <w:rsid w:val="00865F5F"/>
    <w:rsid w:val="008660A3"/>
    <w:rsid w:val="00867919"/>
    <w:rsid w:val="00870186"/>
    <w:rsid w:val="00870293"/>
    <w:rsid w:val="00870CD2"/>
    <w:rsid w:val="0087215C"/>
    <w:rsid w:val="008725AB"/>
    <w:rsid w:val="00872D8C"/>
    <w:rsid w:val="00872D96"/>
    <w:rsid w:val="00872EB0"/>
    <w:rsid w:val="008732EA"/>
    <w:rsid w:val="008742EF"/>
    <w:rsid w:val="0087474B"/>
    <w:rsid w:val="00874E97"/>
    <w:rsid w:val="008761DE"/>
    <w:rsid w:val="00876783"/>
    <w:rsid w:val="0087714D"/>
    <w:rsid w:val="00881179"/>
    <w:rsid w:val="00881FD5"/>
    <w:rsid w:val="00882130"/>
    <w:rsid w:val="00882D63"/>
    <w:rsid w:val="00884DB4"/>
    <w:rsid w:val="00885328"/>
    <w:rsid w:val="0088568D"/>
    <w:rsid w:val="008861DF"/>
    <w:rsid w:val="00886D7C"/>
    <w:rsid w:val="00886E0C"/>
    <w:rsid w:val="00886FC3"/>
    <w:rsid w:val="008870C0"/>
    <w:rsid w:val="00887900"/>
    <w:rsid w:val="00891231"/>
    <w:rsid w:val="008932C9"/>
    <w:rsid w:val="00893531"/>
    <w:rsid w:val="008938CD"/>
    <w:rsid w:val="00893F4A"/>
    <w:rsid w:val="00894C0C"/>
    <w:rsid w:val="0089515B"/>
    <w:rsid w:val="00896215"/>
    <w:rsid w:val="00896810"/>
    <w:rsid w:val="00896B8A"/>
    <w:rsid w:val="008973C8"/>
    <w:rsid w:val="008977D7"/>
    <w:rsid w:val="00897AE9"/>
    <w:rsid w:val="00897E45"/>
    <w:rsid w:val="008A07AE"/>
    <w:rsid w:val="008A1571"/>
    <w:rsid w:val="008A1788"/>
    <w:rsid w:val="008A1CCA"/>
    <w:rsid w:val="008A2C87"/>
    <w:rsid w:val="008A2E2E"/>
    <w:rsid w:val="008A3925"/>
    <w:rsid w:val="008A39B0"/>
    <w:rsid w:val="008A39DF"/>
    <w:rsid w:val="008A3BCD"/>
    <w:rsid w:val="008A4098"/>
    <w:rsid w:val="008A71AF"/>
    <w:rsid w:val="008A743B"/>
    <w:rsid w:val="008A7950"/>
    <w:rsid w:val="008A797E"/>
    <w:rsid w:val="008B029A"/>
    <w:rsid w:val="008B07EA"/>
    <w:rsid w:val="008B0E05"/>
    <w:rsid w:val="008B1117"/>
    <w:rsid w:val="008B1988"/>
    <w:rsid w:val="008B1F11"/>
    <w:rsid w:val="008B2631"/>
    <w:rsid w:val="008B29C5"/>
    <w:rsid w:val="008B2E8A"/>
    <w:rsid w:val="008B2EA7"/>
    <w:rsid w:val="008B4427"/>
    <w:rsid w:val="008B500D"/>
    <w:rsid w:val="008B509E"/>
    <w:rsid w:val="008B6F77"/>
    <w:rsid w:val="008B7F17"/>
    <w:rsid w:val="008C02AB"/>
    <w:rsid w:val="008C0D45"/>
    <w:rsid w:val="008C0E41"/>
    <w:rsid w:val="008C1179"/>
    <w:rsid w:val="008C1956"/>
    <w:rsid w:val="008C1DA1"/>
    <w:rsid w:val="008C229E"/>
    <w:rsid w:val="008C2ED4"/>
    <w:rsid w:val="008C325D"/>
    <w:rsid w:val="008C4750"/>
    <w:rsid w:val="008C4DC6"/>
    <w:rsid w:val="008C4E7F"/>
    <w:rsid w:val="008C632E"/>
    <w:rsid w:val="008D0484"/>
    <w:rsid w:val="008D0AE7"/>
    <w:rsid w:val="008D0EC8"/>
    <w:rsid w:val="008D1FA4"/>
    <w:rsid w:val="008D3371"/>
    <w:rsid w:val="008D3530"/>
    <w:rsid w:val="008D39AF"/>
    <w:rsid w:val="008D3D13"/>
    <w:rsid w:val="008D3F77"/>
    <w:rsid w:val="008D4FFF"/>
    <w:rsid w:val="008D6655"/>
    <w:rsid w:val="008D77D3"/>
    <w:rsid w:val="008E0297"/>
    <w:rsid w:val="008E0893"/>
    <w:rsid w:val="008E1052"/>
    <w:rsid w:val="008E146E"/>
    <w:rsid w:val="008E22BD"/>
    <w:rsid w:val="008E275C"/>
    <w:rsid w:val="008E2B47"/>
    <w:rsid w:val="008E3F0E"/>
    <w:rsid w:val="008E3F67"/>
    <w:rsid w:val="008E4177"/>
    <w:rsid w:val="008E491E"/>
    <w:rsid w:val="008E535E"/>
    <w:rsid w:val="008E55B9"/>
    <w:rsid w:val="008E56AF"/>
    <w:rsid w:val="008E5741"/>
    <w:rsid w:val="008E6581"/>
    <w:rsid w:val="008E73BD"/>
    <w:rsid w:val="008F19E7"/>
    <w:rsid w:val="008F2676"/>
    <w:rsid w:val="008F267F"/>
    <w:rsid w:val="008F274E"/>
    <w:rsid w:val="008F2ABE"/>
    <w:rsid w:val="008F2D8C"/>
    <w:rsid w:val="008F37ED"/>
    <w:rsid w:val="008F3B28"/>
    <w:rsid w:val="008F3D15"/>
    <w:rsid w:val="008F4040"/>
    <w:rsid w:val="008F61C0"/>
    <w:rsid w:val="008F69F3"/>
    <w:rsid w:val="008F6A5E"/>
    <w:rsid w:val="008F7F10"/>
    <w:rsid w:val="009005E7"/>
    <w:rsid w:val="009008B7"/>
    <w:rsid w:val="00900B9A"/>
    <w:rsid w:val="00901E56"/>
    <w:rsid w:val="0090291A"/>
    <w:rsid w:val="0090369B"/>
    <w:rsid w:val="0090433B"/>
    <w:rsid w:val="0090443E"/>
    <w:rsid w:val="009046A5"/>
    <w:rsid w:val="00904B7C"/>
    <w:rsid w:val="00904E06"/>
    <w:rsid w:val="009055E0"/>
    <w:rsid w:val="00905875"/>
    <w:rsid w:val="00906541"/>
    <w:rsid w:val="00906D46"/>
    <w:rsid w:val="009071F3"/>
    <w:rsid w:val="00910D8A"/>
    <w:rsid w:val="0091130C"/>
    <w:rsid w:val="00911A46"/>
    <w:rsid w:val="00911CAB"/>
    <w:rsid w:val="00914510"/>
    <w:rsid w:val="00914648"/>
    <w:rsid w:val="00915BB2"/>
    <w:rsid w:val="00916B59"/>
    <w:rsid w:val="00916F85"/>
    <w:rsid w:val="00917E3B"/>
    <w:rsid w:val="009205B5"/>
    <w:rsid w:val="009205D5"/>
    <w:rsid w:val="00921967"/>
    <w:rsid w:val="00922C8C"/>
    <w:rsid w:val="009231F3"/>
    <w:rsid w:val="0092333E"/>
    <w:rsid w:val="00923E66"/>
    <w:rsid w:val="00924D17"/>
    <w:rsid w:val="009260FB"/>
    <w:rsid w:val="009274D2"/>
    <w:rsid w:val="009279F6"/>
    <w:rsid w:val="00927B1A"/>
    <w:rsid w:val="00930A4A"/>
    <w:rsid w:val="00930A9F"/>
    <w:rsid w:val="00930C51"/>
    <w:rsid w:val="00930D21"/>
    <w:rsid w:val="00931161"/>
    <w:rsid w:val="0093119D"/>
    <w:rsid w:val="0093184A"/>
    <w:rsid w:val="00931868"/>
    <w:rsid w:val="00932B43"/>
    <w:rsid w:val="00933437"/>
    <w:rsid w:val="009350A0"/>
    <w:rsid w:val="009354BA"/>
    <w:rsid w:val="00935B59"/>
    <w:rsid w:val="00935EE9"/>
    <w:rsid w:val="009374A5"/>
    <w:rsid w:val="00937583"/>
    <w:rsid w:val="00937783"/>
    <w:rsid w:val="0093796E"/>
    <w:rsid w:val="00937EB5"/>
    <w:rsid w:val="00940271"/>
    <w:rsid w:val="00941D8C"/>
    <w:rsid w:val="00941FA7"/>
    <w:rsid w:val="00942D2A"/>
    <w:rsid w:val="00942E94"/>
    <w:rsid w:val="00942F46"/>
    <w:rsid w:val="009433AF"/>
    <w:rsid w:val="00943FE6"/>
    <w:rsid w:val="00944AA1"/>
    <w:rsid w:val="00945610"/>
    <w:rsid w:val="00945DC9"/>
    <w:rsid w:val="0094609A"/>
    <w:rsid w:val="00946AAC"/>
    <w:rsid w:val="00946F02"/>
    <w:rsid w:val="00947979"/>
    <w:rsid w:val="00947B21"/>
    <w:rsid w:val="00947B3C"/>
    <w:rsid w:val="009504F8"/>
    <w:rsid w:val="00950B21"/>
    <w:rsid w:val="00950CB6"/>
    <w:rsid w:val="00951AA2"/>
    <w:rsid w:val="00951EF0"/>
    <w:rsid w:val="0095217F"/>
    <w:rsid w:val="009522CA"/>
    <w:rsid w:val="00952EE1"/>
    <w:rsid w:val="0095398C"/>
    <w:rsid w:val="00953F64"/>
    <w:rsid w:val="00955DD7"/>
    <w:rsid w:val="00956456"/>
    <w:rsid w:val="00956C44"/>
    <w:rsid w:val="009571FE"/>
    <w:rsid w:val="009619A0"/>
    <w:rsid w:val="0096212F"/>
    <w:rsid w:val="00962A9C"/>
    <w:rsid w:val="00962D9E"/>
    <w:rsid w:val="00962F91"/>
    <w:rsid w:val="0096454E"/>
    <w:rsid w:val="009659FE"/>
    <w:rsid w:val="00965C8C"/>
    <w:rsid w:val="00966042"/>
    <w:rsid w:val="0096683E"/>
    <w:rsid w:val="0096732A"/>
    <w:rsid w:val="009675DD"/>
    <w:rsid w:val="0096766E"/>
    <w:rsid w:val="00967C9F"/>
    <w:rsid w:val="00967D51"/>
    <w:rsid w:val="00971083"/>
    <w:rsid w:val="00971143"/>
    <w:rsid w:val="00971CBE"/>
    <w:rsid w:val="00972343"/>
    <w:rsid w:val="0097368E"/>
    <w:rsid w:val="00975107"/>
    <w:rsid w:val="00975179"/>
    <w:rsid w:val="009758CD"/>
    <w:rsid w:val="00976D92"/>
    <w:rsid w:val="00976EBE"/>
    <w:rsid w:val="0098303D"/>
    <w:rsid w:val="009831AA"/>
    <w:rsid w:val="009833AF"/>
    <w:rsid w:val="00983E46"/>
    <w:rsid w:val="0098469A"/>
    <w:rsid w:val="00984C68"/>
    <w:rsid w:val="00986230"/>
    <w:rsid w:val="00986F14"/>
    <w:rsid w:val="0098762F"/>
    <w:rsid w:val="00987A65"/>
    <w:rsid w:val="00987D12"/>
    <w:rsid w:val="00991584"/>
    <w:rsid w:val="00991841"/>
    <w:rsid w:val="00991989"/>
    <w:rsid w:val="009926A2"/>
    <w:rsid w:val="009926C7"/>
    <w:rsid w:val="00992FE3"/>
    <w:rsid w:val="00993B5E"/>
    <w:rsid w:val="009942FB"/>
    <w:rsid w:val="00994459"/>
    <w:rsid w:val="00994919"/>
    <w:rsid w:val="00994E03"/>
    <w:rsid w:val="00995461"/>
    <w:rsid w:val="00996554"/>
    <w:rsid w:val="00996885"/>
    <w:rsid w:val="00997F26"/>
    <w:rsid w:val="009A18CC"/>
    <w:rsid w:val="009A2251"/>
    <w:rsid w:val="009A2505"/>
    <w:rsid w:val="009A2C67"/>
    <w:rsid w:val="009A366D"/>
    <w:rsid w:val="009A3C83"/>
    <w:rsid w:val="009A4399"/>
    <w:rsid w:val="009A491A"/>
    <w:rsid w:val="009A5080"/>
    <w:rsid w:val="009A51F5"/>
    <w:rsid w:val="009A53E7"/>
    <w:rsid w:val="009A6998"/>
    <w:rsid w:val="009A6A57"/>
    <w:rsid w:val="009A7C74"/>
    <w:rsid w:val="009A7D8C"/>
    <w:rsid w:val="009A7E1B"/>
    <w:rsid w:val="009A7E8C"/>
    <w:rsid w:val="009B0276"/>
    <w:rsid w:val="009B0783"/>
    <w:rsid w:val="009B18A3"/>
    <w:rsid w:val="009B18A6"/>
    <w:rsid w:val="009B1B66"/>
    <w:rsid w:val="009B2125"/>
    <w:rsid w:val="009B23B2"/>
    <w:rsid w:val="009B4458"/>
    <w:rsid w:val="009B5ECD"/>
    <w:rsid w:val="009B6615"/>
    <w:rsid w:val="009C0333"/>
    <w:rsid w:val="009C0DFA"/>
    <w:rsid w:val="009C220E"/>
    <w:rsid w:val="009C2C76"/>
    <w:rsid w:val="009C37B4"/>
    <w:rsid w:val="009C410F"/>
    <w:rsid w:val="009C489A"/>
    <w:rsid w:val="009C4D2E"/>
    <w:rsid w:val="009C5ADF"/>
    <w:rsid w:val="009C5B88"/>
    <w:rsid w:val="009C5EC8"/>
    <w:rsid w:val="009C5F95"/>
    <w:rsid w:val="009C61A9"/>
    <w:rsid w:val="009C6A29"/>
    <w:rsid w:val="009D25CF"/>
    <w:rsid w:val="009D36B3"/>
    <w:rsid w:val="009D37FE"/>
    <w:rsid w:val="009D562B"/>
    <w:rsid w:val="009D74EC"/>
    <w:rsid w:val="009D7FF3"/>
    <w:rsid w:val="009E0A23"/>
    <w:rsid w:val="009E18EE"/>
    <w:rsid w:val="009E1D6D"/>
    <w:rsid w:val="009E269C"/>
    <w:rsid w:val="009E4EA3"/>
    <w:rsid w:val="009E56AF"/>
    <w:rsid w:val="009E5A28"/>
    <w:rsid w:val="009E63FF"/>
    <w:rsid w:val="009E674B"/>
    <w:rsid w:val="009E7997"/>
    <w:rsid w:val="009E7A68"/>
    <w:rsid w:val="009F0CF5"/>
    <w:rsid w:val="009F317F"/>
    <w:rsid w:val="009F333E"/>
    <w:rsid w:val="009F4BED"/>
    <w:rsid w:val="009F4D72"/>
    <w:rsid w:val="009F641D"/>
    <w:rsid w:val="009F6B67"/>
    <w:rsid w:val="009F6C4F"/>
    <w:rsid w:val="009F7D31"/>
    <w:rsid w:val="00A0000E"/>
    <w:rsid w:val="00A00C5E"/>
    <w:rsid w:val="00A0123E"/>
    <w:rsid w:val="00A0156F"/>
    <w:rsid w:val="00A04F99"/>
    <w:rsid w:val="00A05F6A"/>
    <w:rsid w:val="00A07297"/>
    <w:rsid w:val="00A075E9"/>
    <w:rsid w:val="00A10061"/>
    <w:rsid w:val="00A10179"/>
    <w:rsid w:val="00A1066A"/>
    <w:rsid w:val="00A11205"/>
    <w:rsid w:val="00A11F56"/>
    <w:rsid w:val="00A12620"/>
    <w:rsid w:val="00A126F8"/>
    <w:rsid w:val="00A127A5"/>
    <w:rsid w:val="00A131C2"/>
    <w:rsid w:val="00A13652"/>
    <w:rsid w:val="00A13935"/>
    <w:rsid w:val="00A13B8A"/>
    <w:rsid w:val="00A13CF2"/>
    <w:rsid w:val="00A146D1"/>
    <w:rsid w:val="00A15C5D"/>
    <w:rsid w:val="00A16176"/>
    <w:rsid w:val="00A171D2"/>
    <w:rsid w:val="00A175DB"/>
    <w:rsid w:val="00A17710"/>
    <w:rsid w:val="00A17798"/>
    <w:rsid w:val="00A207E5"/>
    <w:rsid w:val="00A21603"/>
    <w:rsid w:val="00A22457"/>
    <w:rsid w:val="00A23391"/>
    <w:rsid w:val="00A234E5"/>
    <w:rsid w:val="00A24698"/>
    <w:rsid w:val="00A2496A"/>
    <w:rsid w:val="00A2621A"/>
    <w:rsid w:val="00A2659C"/>
    <w:rsid w:val="00A2677B"/>
    <w:rsid w:val="00A26C38"/>
    <w:rsid w:val="00A271F9"/>
    <w:rsid w:val="00A27D07"/>
    <w:rsid w:val="00A27F8B"/>
    <w:rsid w:val="00A31964"/>
    <w:rsid w:val="00A31F31"/>
    <w:rsid w:val="00A321BE"/>
    <w:rsid w:val="00A32254"/>
    <w:rsid w:val="00A3236C"/>
    <w:rsid w:val="00A3296C"/>
    <w:rsid w:val="00A32BCE"/>
    <w:rsid w:val="00A3311F"/>
    <w:rsid w:val="00A3324D"/>
    <w:rsid w:val="00A3484D"/>
    <w:rsid w:val="00A35850"/>
    <w:rsid w:val="00A35AF0"/>
    <w:rsid w:val="00A35E9B"/>
    <w:rsid w:val="00A35F07"/>
    <w:rsid w:val="00A35F8E"/>
    <w:rsid w:val="00A36430"/>
    <w:rsid w:val="00A37F1C"/>
    <w:rsid w:val="00A40889"/>
    <w:rsid w:val="00A40A12"/>
    <w:rsid w:val="00A418C6"/>
    <w:rsid w:val="00A42FA0"/>
    <w:rsid w:val="00A43326"/>
    <w:rsid w:val="00A433C7"/>
    <w:rsid w:val="00A434A2"/>
    <w:rsid w:val="00A43B5E"/>
    <w:rsid w:val="00A44486"/>
    <w:rsid w:val="00A444E3"/>
    <w:rsid w:val="00A4484C"/>
    <w:rsid w:val="00A44935"/>
    <w:rsid w:val="00A45590"/>
    <w:rsid w:val="00A45640"/>
    <w:rsid w:val="00A4579C"/>
    <w:rsid w:val="00A45860"/>
    <w:rsid w:val="00A468D2"/>
    <w:rsid w:val="00A46A78"/>
    <w:rsid w:val="00A477A4"/>
    <w:rsid w:val="00A47AD8"/>
    <w:rsid w:val="00A502D6"/>
    <w:rsid w:val="00A512C1"/>
    <w:rsid w:val="00A517E6"/>
    <w:rsid w:val="00A51B72"/>
    <w:rsid w:val="00A51ED8"/>
    <w:rsid w:val="00A52320"/>
    <w:rsid w:val="00A531E1"/>
    <w:rsid w:val="00A5330A"/>
    <w:rsid w:val="00A53438"/>
    <w:rsid w:val="00A5375D"/>
    <w:rsid w:val="00A54E95"/>
    <w:rsid w:val="00A54F6E"/>
    <w:rsid w:val="00A555C2"/>
    <w:rsid w:val="00A55D68"/>
    <w:rsid w:val="00A574BD"/>
    <w:rsid w:val="00A60ED6"/>
    <w:rsid w:val="00A6125B"/>
    <w:rsid w:val="00A618EC"/>
    <w:rsid w:val="00A62D43"/>
    <w:rsid w:val="00A64083"/>
    <w:rsid w:val="00A64364"/>
    <w:rsid w:val="00A649DD"/>
    <w:rsid w:val="00A652C1"/>
    <w:rsid w:val="00A65DD1"/>
    <w:rsid w:val="00A65FD6"/>
    <w:rsid w:val="00A66317"/>
    <w:rsid w:val="00A66B97"/>
    <w:rsid w:val="00A67DF3"/>
    <w:rsid w:val="00A67E8F"/>
    <w:rsid w:val="00A70289"/>
    <w:rsid w:val="00A702EF"/>
    <w:rsid w:val="00A711EF"/>
    <w:rsid w:val="00A71566"/>
    <w:rsid w:val="00A715BB"/>
    <w:rsid w:val="00A73427"/>
    <w:rsid w:val="00A7376A"/>
    <w:rsid w:val="00A73A3E"/>
    <w:rsid w:val="00A742E7"/>
    <w:rsid w:val="00A74620"/>
    <w:rsid w:val="00A74656"/>
    <w:rsid w:val="00A7473E"/>
    <w:rsid w:val="00A74E30"/>
    <w:rsid w:val="00A75EDA"/>
    <w:rsid w:val="00A76CA3"/>
    <w:rsid w:val="00A76CF3"/>
    <w:rsid w:val="00A774A7"/>
    <w:rsid w:val="00A8044F"/>
    <w:rsid w:val="00A80716"/>
    <w:rsid w:val="00A807E1"/>
    <w:rsid w:val="00A81AA0"/>
    <w:rsid w:val="00A8379E"/>
    <w:rsid w:val="00A83C1D"/>
    <w:rsid w:val="00A84436"/>
    <w:rsid w:val="00A846FC"/>
    <w:rsid w:val="00A8485F"/>
    <w:rsid w:val="00A84F64"/>
    <w:rsid w:val="00A85145"/>
    <w:rsid w:val="00A863D1"/>
    <w:rsid w:val="00A8659E"/>
    <w:rsid w:val="00A865DE"/>
    <w:rsid w:val="00A86B51"/>
    <w:rsid w:val="00A90944"/>
    <w:rsid w:val="00A90B09"/>
    <w:rsid w:val="00A921DE"/>
    <w:rsid w:val="00A93049"/>
    <w:rsid w:val="00A93392"/>
    <w:rsid w:val="00A93AC8"/>
    <w:rsid w:val="00A93B39"/>
    <w:rsid w:val="00A94AE5"/>
    <w:rsid w:val="00A94B17"/>
    <w:rsid w:val="00A95578"/>
    <w:rsid w:val="00A965A3"/>
    <w:rsid w:val="00A97504"/>
    <w:rsid w:val="00A97649"/>
    <w:rsid w:val="00A97AF9"/>
    <w:rsid w:val="00AA0767"/>
    <w:rsid w:val="00AA24AD"/>
    <w:rsid w:val="00AA29D5"/>
    <w:rsid w:val="00AA2A27"/>
    <w:rsid w:val="00AA2AB4"/>
    <w:rsid w:val="00AA2AC7"/>
    <w:rsid w:val="00AA2CE4"/>
    <w:rsid w:val="00AA340F"/>
    <w:rsid w:val="00AA4AD9"/>
    <w:rsid w:val="00AA4CE3"/>
    <w:rsid w:val="00AA5532"/>
    <w:rsid w:val="00AA5C48"/>
    <w:rsid w:val="00AA6ABC"/>
    <w:rsid w:val="00AB0024"/>
    <w:rsid w:val="00AB09ED"/>
    <w:rsid w:val="00AB1712"/>
    <w:rsid w:val="00AB1869"/>
    <w:rsid w:val="00AB1A5D"/>
    <w:rsid w:val="00AB2D63"/>
    <w:rsid w:val="00AB2DA3"/>
    <w:rsid w:val="00AB2DA5"/>
    <w:rsid w:val="00AB2F7E"/>
    <w:rsid w:val="00AB3D00"/>
    <w:rsid w:val="00AB4628"/>
    <w:rsid w:val="00AB5876"/>
    <w:rsid w:val="00AB5BA8"/>
    <w:rsid w:val="00AB6189"/>
    <w:rsid w:val="00AB6E92"/>
    <w:rsid w:val="00AB7A1F"/>
    <w:rsid w:val="00AC0584"/>
    <w:rsid w:val="00AC0DE1"/>
    <w:rsid w:val="00AC1D49"/>
    <w:rsid w:val="00AC283B"/>
    <w:rsid w:val="00AC2A6F"/>
    <w:rsid w:val="00AC2EE0"/>
    <w:rsid w:val="00AC5788"/>
    <w:rsid w:val="00AC58F7"/>
    <w:rsid w:val="00AC6539"/>
    <w:rsid w:val="00AD0382"/>
    <w:rsid w:val="00AD1108"/>
    <w:rsid w:val="00AD1180"/>
    <w:rsid w:val="00AD1481"/>
    <w:rsid w:val="00AD219E"/>
    <w:rsid w:val="00AD2877"/>
    <w:rsid w:val="00AD2D7B"/>
    <w:rsid w:val="00AD35A4"/>
    <w:rsid w:val="00AD399F"/>
    <w:rsid w:val="00AD4544"/>
    <w:rsid w:val="00AD5326"/>
    <w:rsid w:val="00AD57EF"/>
    <w:rsid w:val="00AD5859"/>
    <w:rsid w:val="00AD64B0"/>
    <w:rsid w:val="00AD7B4E"/>
    <w:rsid w:val="00AE0EE5"/>
    <w:rsid w:val="00AE0F5F"/>
    <w:rsid w:val="00AE174F"/>
    <w:rsid w:val="00AE1C58"/>
    <w:rsid w:val="00AE2B28"/>
    <w:rsid w:val="00AE4901"/>
    <w:rsid w:val="00AE4CFB"/>
    <w:rsid w:val="00AE56BF"/>
    <w:rsid w:val="00AE5711"/>
    <w:rsid w:val="00AE61E3"/>
    <w:rsid w:val="00AE6DBC"/>
    <w:rsid w:val="00AE6EA8"/>
    <w:rsid w:val="00AE790D"/>
    <w:rsid w:val="00AF0558"/>
    <w:rsid w:val="00AF2289"/>
    <w:rsid w:val="00AF2E7E"/>
    <w:rsid w:val="00AF3CDE"/>
    <w:rsid w:val="00AF419C"/>
    <w:rsid w:val="00AF4CF4"/>
    <w:rsid w:val="00AF4F4D"/>
    <w:rsid w:val="00AF55F0"/>
    <w:rsid w:val="00AF5A1E"/>
    <w:rsid w:val="00AF7DEA"/>
    <w:rsid w:val="00B00802"/>
    <w:rsid w:val="00B00A95"/>
    <w:rsid w:val="00B00B46"/>
    <w:rsid w:val="00B011C9"/>
    <w:rsid w:val="00B0149E"/>
    <w:rsid w:val="00B0172B"/>
    <w:rsid w:val="00B0195B"/>
    <w:rsid w:val="00B022B9"/>
    <w:rsid w:val="00B02523"/>
    <w:rsid w:val="00B02705"/>
    <w:rsid w:val="00B029C1"/>
    <w:rsid w:val="00B029E5"/>
    <w:rsid w:val="00B03466"/>
    <w:rsid w:val="00B03B12"/>
    <w:rsid w:val="00B03EE7"/>
    <w:rsid w:val="00B04631"/>
    <w:rsid w:val="00B05722"/>
    <w:rsid w:val="00B06278"/>
    <w:rsid w:val="00B07087"/>
    <w:rsid w:val="00B07126"/>
    <w:rsid w:val="00B07323"/>
    <w:rsid w:val="00B10F77"/>
    <w:rsid w:val="00B11A10"/>
    <w:rsid w:val="00B11A79"/>
    <w:rsid w:val="00B11D44"/>
    <w:rsid w:val="00B13A81"/>
    <w:rsid w:val="00B159A7"/>
    <w:rsid w:val="00B1676E"/>
    <w:rsid w:val="00B17181"/>
    <w:rsid w:val="00B172FE"/>
    <w:rsid w:val="00B179C6"/>
    <w:rsid w:val="00B17BC0"/>
    <w:rsid w:val="00B207FF"/>
    <w:rsid w:val="00B21D8B"/>
    <w:rsid w:val="00B22B78"/>
    <w:rsid w:val="00B23645"/>
    <w:rsid w:val="00B247B1"/>
    <w:rsid w:val="00B25AB6"/>
    <w:rsid w:val="00B25CEA"/>
    <w:rsid w:val="00B26164"/>
    <w:rsid w:val="00B26443"/>
    <w:rsid w:val="00B27570"/>
    <w:rsid w:val="00B27AD5"/>
    <w:rsid w:val="00B307C4"/>
    <w:rsid w:val="00B31102"/>
    <w:rsid w:val="00B316D5"/>
    <w:rsid w:val="00B31836"/>
    <w:rsid w:val="00B326E3"/>
    <w:rsid w:val="00B326ED"/>
    <w:rsid w:val="00B33532"/>
    <w:rsid w:val="00B33554"/>
    <w:rsid w:val="00B3360C"/>
    <w:rsid w:val="00B33802"/>
    <w:rsid w:val="00B358AC"/>
    <w:rsid w:val="00B35A49"/>
    <w:rsid w:val="00B35B57"/>
    <w:rsid w:val="00B35F6B"/>
    <w:rsid w:val="00B36095"/>
    <w:rsid w:val="00B36207"/>
    <w:rsid w:val="00B37AA8"/>
    <w:rsid w:val="00B37CD7"/>
    <w:rsid w:val="00B40401"/>
    <w:rsid w:val="00B40BB2"/>
    <w:rsid w:val="00B415C0"/>
    <w:rsid w:val="00B41C72"/>
    <w:rsid w:val="00B42002"/>
    <w:rsid w:val="00B423BB"/>
    <w:rsid w:val="00B43E68"/>
    <w:rsid w:val="00B43EBD"/>
    <w:rsid w:val="00B46F00"/>
    <w:rsid w:val="00B46FBB"/>
    <w:rsid w:val="00B47215"/>
    <w:rsid w:val="00B474FC"/>
    <w:rsid w:val="00B47B38"/>
    <w:rsid w:val="00B47E78"/>
    <w:rsid w:val="00B50722"/>
    <w:rsid w:val="00B50CF7"/>
    <w:rsid w:val="00B50D73"/>
    <w:rsid w:val="00B50D84"/>
    <w:rsid w:val="00B51372"/>
    <w:rsid w:val="00B51B74"/>
    <w:rsid w:val="00B52294"/>
    <w:rsid w:val="00B5276A"/>
    <w:rsid w:val="00B534E7"/>
    <w:rsid w:val="00B5498E"/>
    <w:rsid w:val="00B54EDC"/>
    <w:rsid w:val="00B54F8A"/>
    <w:rsid w:val="00B55655"/>
    <w:rsid w:val="00B56192"/>
    <w:rsid w:val="00B56280"/>
    <w:rsid w:val="00B56C94"/>
    <w:rsid w:val="00B56F53"/>
    <w:rsid w:val="00B57922"/>
    <w:rsid w:val="00B601C6"/>
    <w:rsid w:val="00B60DFE"/>
    <w:rsid w:val="00B61158"/>
    <w:rsid w:val="00B613E2"/>
    <w:rsid w:val="00B61407"/>
    <w:rsid w:val="00B61430"/>
    <w:rsid w:val="00B61E41"/>
    <w:rsid w:val="00B624ED"/>
    <w:rsid w:val="00B63275"/>
    <w:rsid w:val="00B639E4"/>
    <w:rsid w:val="00B63DE7"/>
    <w:rsid w:val="00B64820"/>
    <w:rsid w:val="00B64C56"/>
    <w:rsid w:val="00B652D1"/>
    <w:rsid w:val="00B66038"/>
    <w:rsid w:val="00B660C5"/>
    <w:rsid w:val="00B666D1"/>
    <w:rsid w:val="00B676CF"/>
    <w:rsid w:val="00B67E12"/>
    <w:rsid w:val="00B704CB"/>
    <w:rsid w:val="00B705B6"/>
    <w:rsid w:val="00B7130E"/>
    <w:rsid w:val="00B71CA8"/>
    <w:rsid w:val="00B71DD4"/>
    <w:rsid w:val="00B71DF8"/>
    <w:rsid w:val="00B71E08"/>
    <w:rsid w:val="00B7203F"/>
    <w:rsid w:val="00B72299"/>
    <w:rsid w:val="00B7342E"/>
    <w:rsid w:val="00B73D49"/>
    <w:rsid w:val="00B7522C"/>
    <w:rsid w:val="00B76365"/>
    <w:rsid w:val="00B76731"/>
    <w:rsid w:val="00B77162"/>
    <w:rsid w:val="00B773C0"/>
    <w:rsid w:val="00B8137C"/>
    <w:rsid w:val="00B8142E"/>
    <w:rsid w:val="00B81499"/>
    <w:rsid w:val="00B82577"/>
    <w:rsid w:val="00B83E7F"/>
    <w:rsid w:val="00B841EF"/>
    <w:rsid w:val="00B87009"/>
    <w:rsid w:val="00B87DF4"/>
    <w:rsid w:val="00B90D33"/>
    <w:rsid w:val="00B923D6"/>
    <w:rsid w:val="00B92F8F"/>
    <w:rsid w:val="00B93911"/>
    <w:rsid w:val="00B93C7F"/>
    <w:rsid w:val="00B93E63"/>
    <w:rsid w:val="00B9403E"/>
    <w:rsid w:val="00B94223"/>
    <w:rsid w:val="00B95340"/>
    <w:rsid w:val="00B961AB"/>
    <w:rsid w:val="00B96FB7"/>
    <w:rsid w:val="00BA0236"/>
    <w:rsid w:val="00BA06F3"/>
    <w:rsid w:val="00BA0833"/>
    <w:rsid w:val="00BA24DC"/>
    <w:rsid w:val="00BA2B63"/>
    <w:rsid w:val="00BA2C01"/>
    <w:rsid w:val="00BA3C67"/>
    <w:rsid w:val="00BA3F96"/>
    <w:rsid w:val="00BA4005"/>
    <w:rsid w:val="00BA449B"/>
    <w:rsid w:val="00BA4F67"/>
    <w:rsid w:val="00BA5196"/>
    <w:rsid w:val="00BA57CA"/>
    <w:rsid w:val="00BA5B21"/>
    <w:rsid w:val="00BA5E58"/>
    <w:rsid w:val="00BA6A7D"/>
    <w:rsid w:val="00BA6E51"/>
    <w:rsid w:val="00BA7E34"/>
    <w:rsid w:val="00BA7ED4"/>
    <w:rsid w:val="00BB01B5"/>
    <w:rsid w:val="00BB0B91"/>
    <w:rsid w:val="00BB181F"/>
    <w:rsid w:val="00BB1B3A"/>
    <w:rsid w:val="00BB1DEF"/>
    <w:rsid w:val="00BB3076"/>
    <w:rsid w:val="00BB3291"/>
    <w:rsid w:val="00BB4117"/>
    <w:rsid w:val="00BB4C79"/>
    <w:rsid w:val="00BB4DC3"/>
    <w:rsid w:val="00BB5532"/>
    <w:rsid w:val="00BB5C54"/>
    <w:rsid w:val="00BB5FC4"/>
    <w:rsid w:val="00BB751D"/>
    <w:rsid w:val="00BB75C7"/>
    <w:rsid w:val="00BB7767"/>
    <w:rsid w:val="00BB7A0B"/>
    <w:rsid w:val="00BC0677"/>
    <w:rsid w:val="00BC0B9A"/>
    <w:rsid w:val="00BC0F6E"/>
    <w:rsid w:val="00BC1144"/>
    <w:rsid w:val="00BC1C9E"/>
    <w:rsid w:val="00BC2ACF"/>
    <w:rsid w:val="00BC30ED"/>
    <w:rsid w:val="00BC34FE"/>
    <w:rsid w:val="00BC5227"/>
    <w:rsid w:val="00BC52A7"/>
    <w:rsid w:val="00BC5DB9"/>
    <w:rsid w:val="00BC5E12"/>
    <w:rsid w:val="00BC61DF"/>
    <w:rsid w:val="00BC6330"/>
    <w:rsid w:val="00BC6B53"/>
    <w:rsid w:val="00BC78DD"/>
    <w:rsid w:val="00BC79C9"/>
    <w:rsid w:val="00BC7E82"/>
    <w:rsid w:val="00BD059C"/>
    <w:rsid w:val="00BD0FD5"/>
    <w:rsid w:val="00BD1F23"/>
    <w:rsid w:val="00BD235D"/>
    <w:rsid w:val="00BD3344"/>
    <w:rsid w:val="00BD36F3"/>
    <w:rsid w:val="00BD4CB3"/>
    <w:rsid w:val="00BD50F3"/>
    <w:rsid w:val="00BD5778"/>
    <w:rsid w:val="00BD5ABD"/>
    <w:rsid w:val="00BD5FDD"/>
    <w:rsid w:val="00BD6308"/>
    <w:rsid w:val="00BD6ED5"/>
    <w:rsid w:val="00BD77BA"/>
    <w:rsid w:val="00BD7F59"/>
    <w:rsid w:val="00BE0114"/>
    <w:rsid w:val="00BE1DEF"/>
    <w:rsid w:val="00BE1E40"/>
    <w:rsid w:val="00BE2045"/>
    <w:rsid w:val="00BE3271"/>
    <w:rsid w:val="00BE3D0E"/>
    <w:rsid w:val="00BE54E8"/>
    <w:rsid w:val="00BE5847"/>
    <w:rsid w:val="00BE5D9E"/>
    <w:rsid w:val="00BE680B"/>
    <w:rsid w:val="00BE6EF8"/>
    <w:rsid w:val="00BE7547"/>
    <w:rsid w:val="00BF0A5C"/>
    <w:rsid w:val="00BF0F21"/>
    <w:rsid w:val="00BF213D"/>
    <w:rsid w:val="00BF2355"/>
    <w:rsid w:val="00BF2B9F"/>
    <w:rsid w:val="00BF2C89"/>
    <w:rsid w:val="00BF2D7E"/>
    <w:rsid w:val="00BF32D2"/>
    <w:rsid w:val="00BF35BA"/>
    <w:rsid w:val="00BF3C20"/>
    <w:rsid w:val="00BF421B"/>
    <w:rsid w:val="00BF5A80"/>
    <w:rsid w:val="00BF6EB0"/>
    <w:rsid w:val="00BF704C"/>
    <w:rsid w:val="00BF7E76"/>
    <w:rsid w:val="00C00C78"/>
    <w:rsid w:val="00C01209"/>
    <w:rsid w:val="00C013A1"/>
    <w:rsid w:val="00C01A88"/>
    <w:rsid w:val="00C01E8B"/>
    <w:rsid w:val="00C04670"/>
    <w:rsid w:val="00C046B5"/>
    <w:rsid w:val="00C047B7"/>
    <w:rsid w:val="00C0512C"/>
    <w:rsid w:val="00C052F7"/>
    <w:rsid w:val="00C05750"/>
    <w:rsid w:val="00C05BAF"/>
    <w:rsid w:val="00C05CF5"/>
    <w:rsid w:val="00C10683"/>
    <w:rsid w:val="00C1165B"/>
    <w:rsid w:val="00C12063"/>
    <w:rsid w:val="00C126E5"/>
    <w:rsid w:val="00C12AC2"/>
    <w:rsid w:val="00C12BED"/>
    <w:rsid w:val="00C135F4"/>
    <w:rsid w:val="00C1367F"/>
    <w:rsid w:val="00C13AA7"/>
    <w:rsid w:val="00C14828"/>
    <w:rsid w:val="00C149F3"/>
    <w:rsid w:val="00C15ACD"/>
    <w:rsid w:val="00C16CAC"/>
    <w:rsid w:val="00C16CAD"/>
    <w:rsid w:val="00C175B8"/>
    <w:rsid w:val="00C17666"/>
    <w:rsid w:val="00C179DD"/>
    <w:rsid w:val="00C17BD6"/>
    <w:rsid w:val="00C17DEA"/>
    <w:rsid w:val="00C20AAA"/>
    <w:rsid w:val="00C20D17"/>
    <w:rsid w:val="00C222A7"/>
    <w:rsid w:val="00C22791"/>
    <w:rsid w:val="00C2506D"/>
    <w:rsid w:val="00C25F44"/>
    <w:rsid w:val="00C260D9"/>
    <w:rsid w:val="00C26D0A"/>
    <w:rsid w:val="00C273A0"/>
    <w:rsid w:val="00C27802"/>
    <w:rsid w:val="00C30BCD"/>
    <w:rsid w:val="00C311ED"/>
    <w:rsid w:val="00C31289"/>
    <w:rsid w:val="00C31D0D"/>
    <w:rsid w:val="00C354A3"/>
    <w:rsid w:val="00C35B17"/>
    <w:rsid w:val="00C35F94"/>
    <w:rsid w:val="00C35F98"/>
    <w:rsid w:val="00C36AC0"/>
    <w:rsid w:val="00C37812"/>
    <w:rsid w:val="00C37C28"/>
    <w:rsid w:val="00C404EA"/>
    <w:rsid w:val="00C40B8F"/>
    <w:rsid w:val="00C41773"/>
    <w:rsid w:val="00C41DE8"/>
    <w:rsid w:val="00C421D9"/>
    <w:rsid w:val="00C42622"/>
    <w:rsid w:val="00C42667"/>
    <w:rsid w:val="00C42A65"/>
    <w:rsid w:val="00C450A4"/>
    <w:rsid w:val="00C45165"/>
    <w:rsid w:val="00C45237"/>
    <w:rsid w:val="00C45B3C"/>
    <w:rsid w:val="00C45C14"/>
    <w:rsid w:val="00C46474"/>
    <w:rsid w:val="00C467FB"/>
    <w:rsid w:val="00C4706C"/>
    <w:rsid w:val="00C471C1"/>
    <w:rsid w:val="00C4721C"/>
    <w:rsid w:val="00C478DE"/>
    <w:rsid w:val="00C51082"/>
    <w:rsid w:val="00C5147D"/>
    <w:rsid w:val="00C52D01"/>
    <w:rsid w:val="00C539D6"/>
    <w:rsid w:val="00C53A5F"/>
    <w:rsid w:val="00C54143"/>
    <w:rsid w:val="00C5475D"/>
    <w:rsid w:val="00C548F7"/>
    <w:rsid w:val="00C557E4"/>
    <w:rsid w:val="00C558EC"/>
    <w:rsid w:val="00C55945"/>
    <w:rsid w:val="00C5621B"/>
    <w:rsid w:val="00C565F6"/>
    <w:rsid w:val="00C56951"/>
    <w:rsid w:val="00C575E7"/>
    <w:rsid w:val="00C57787"/>
    <w:rsid w:val="00C57F1D"/>
    <w:rsid w:val="00C60617"/>
    <w:rsid w:val="00C60B98"/>
    <w:rsid w:val="00C61141"/>
    <w:rsid w:val="00C611D3"/>
    <w:rsid w:val="00C618E3"/>
    <w:rsid w:val="00C63516"/>
    <w:rsid w:val="00C63B4E"/>
    <w:rsid w:val="00C63FC9"/>
    <w:rsid w:val="00C65495"/>
    <w:rsid w:val="00C655F8"/>
    <w:rsid w:val="00C65BB1"/>
    <w:rsid w:val="00C66B1B"/>
    <w:rsid w:val="00C73603"/>
    <w:rsid w:val="00C736B6"/>
    <w:rsid w:val="00C736D8"/>
    <w:rsid w:val="00C73709"/>
    <w:rsid w:val="00C738B0"/>
    <w:rsid w:val="00C7407D"/>
    <w:rsid w:val="00C751AA"/>
    <w:rsid w:val="00C762B8"/>
    <w:rsid w:val="00C771D8"/>
    <w:rsid w:val="00C808B4"/>
    <w:rsid w:val="00C81014"/>
    <w:rsid w:val="00C82C03"/>
    <w:rsid w:val="00C83316"/>
    <w:rsid w:val="00C8341A"/>
    <w:rsid w:val="00C83742"/>
    <w:rsid w:val="00C838A7"/>
    <w:rsid w:val="00C83C5B"/>
    <w:rsid w:val="00C83FC3"/>
    <w:rsid w:val="00C84060"/>
    <w:rsid w:val="00C8482E"/>
    <w:rsid w:val="00C84B2E"/>
    <w:rsid w:val="00C84BC2"/>
    <w:rsid w:val="00C85142"/>
    <w:rsid w:val="00C856A8"/>
    <w:rsid w:val="00C861F1"/>
    <w:rsid w:val="00C90A8C"/>
    <w:rsid w:val="00C90B54"/>
    <w:rsid w:val="00C9100B"/>
    <w:rsid w:val="00C9103A"/>
    <w:rsid w:val="00C911EE"/>
    <w:rsid w:val="00C91473"/>
    <w:rsid w:val="00C9177E"/>
    <w:rsid w:val="00C9195A"/>
    <w:rsid w:val="00C91FC4"/>
    <w:rsid w:val="00C92928"/>
    <w:rsid w:val="00C9427B"/>
    <w:rsid w:val="00CA0064"/>
    <w:rsid w:val="00CA0F66"/>
    <w:rsid w:val="00CA0FDD"/>
    <w:rsid w:val="00CA12A4"/>
    <w:rsid w:val="00CA1611"/>
    <w:rsid w:val="00CA1739"/>
    <w:rsid w:val="00CA2126"/>
    <w:rsid w:val="00CA2EFD"/>
    <w:rsid w:val="00CA3CC4"/>
    <w:rsid w:val="00CA3FFD"/>
    <w:rsid w:val="00CA4672"/>
    <w:rsid w:val="00CA5B3C"/>
    <w:rsid w:val="00CA6060"/>
    <w:rsid w:val="00CA781B"/>
    <w:rsid w:val="00CB0720"/>
    <w:rsid w:val="00CB0BF8"/>
    <w:rsid w:val="00CB0DB8"/>
    <w:rsid w:val="00CB223C"/>
    <w:rsid w:val="00CB249F"/>
    <w:rsid w:val="00CB268A"/>
    <w:rsid w:val="00CB2E9F"/>
    <w:rsid w:val="00CB34D0"/>
    <w:rsid w:val="00CB3D6F"/>
    <w:rsid w:val="00CB5E5D"/>
    <w:rsid w:val="00CB609F"/>
    <w:rsid w:val="00CB61F5"/>
    <w:rsid w:val="00CB625F"/>
    <w:rsid w:val="00CB644C"/>
    <w:rsid w:val="00CB6598"/>
    <w:rsid w:val="00CB70B3"/>
    <w:rsid w:val="00CB754E"/>
    <w:rsid w:val="00CB7B17"/>
    <w:rsid w:val="00CC0C70"/>
    <w:rsid w:val="00CC2715"/>
    <w:rsid w:val="00CC2F36"/>
    <w:rsid w:val="00CC32AD"/>
    <w:rsid w:val="00CC3A3E"/>
    <w:rsid w:val="00CC3A64"/>
    <w:rsid w:val="00CC3B11"/>
    <w:rsid w:val="00CC3FD2"/>
    <w:rsid w:val="00CC518C"/>
    <w:rsid w:val="00CC5910"/>
    <w:rsid w:val="00CC6154"/>
    <w:rsid w:val="00CC730D"/>
    <w:rsid w:val="00CC7FCB"/>
    <w:rsid w:val="00CD064C"/>
    <w:rsid w:val="00CD0E4A"/>
    <w:rsid w:val="00CD1734"/>
    <w:rsid w:val="00CD1B9E"/>
    <w:rsid w:val="00CD21C9"/>
    <w:rsid w:val="00CD309E"/>
    <w:rsid w:val="00CD30E5"/>
    <w:rsid w:val="00CD34F7"/>
    <w:rsid w:val="00CD417F"/>
    <w:rsid w:val="00CD4403"/>
    <w:rsid w:val="00CD4772"/>
    <w:rsid w:val="00CD5CA6"/>
    <w:rsid w:val="00CD60A0"/>
    <w:rsid w:val="00CD6950"/>
    <w:rsid w:val="00CE0169"/>
    <w:rsid w:val="00CE081B"/>
    <w:rsid w:val="00CE18DA"/>
    <w:rsid w:val="00CE19E5"/>
    <w:rsid w:val="00CE213C"/>
    <w:rsid w:val="00CE2E28"/>
    <w:rsid w:val="00CE3D2E"/>
    <w:rsid w:val="00CE3F53"/>
    <w:rsid w:val="00CE4059"/>
    <w:rsid w:val="00CE417B"/>
    <w:rsid w:val="00CE4920"/>
    <w:rsid w:val="00CE4C0D"/>
    <w:rsid w:val="00CE5215"/>
    <w:rsid w:val="00CE59C3"/>
    <w:rsid w:val="00CE610F"/>
    <w:rsid w:val="00CE6219"/>
    <w:rsid w:val="00CF0960"/>
    <w:rsid w:val="00CF4186"/>
    <w:rsid w:val="00CF44DD"/>
    <w:rsid w:val="00CF4818"/>
    <w:rsid w:val="00CF4962"/>
    <w:rsid w:val="00CF5374"/>
    <w:rsid w:val="00CF54A2"/>
    <w:rsid w:val="00CF57B5"/>
    <w:rsid w:val="00CF5DF4"/>
    <w:rsid w:val="00CF5F0C"/>
    <w:rsid w:val="00CF68FD"/>
    <w:rsid w:val="00CF7397"/>
    <w:rsid w:val="00CF7AA4"/>
    <w:rsid w:val="00D00D55"/>
    <w:rsid w:val="00D01582"/>
    <w:rsid w:val="00D03371"/>
    <w:rsid w:val="00D03965"/>
    <w:rsid w:val="00D03D7B"/>
    <w:rsid w:val="00D04062"/>
    <w:rsid w:val="00D041AD"/>
    <w:rsid w:val="00D04470"/>
    <w:rsid w:val="00D04DEA"/>
    <w:rsid w:val="00D0564B"/>
    <w:rsid w:val="00D058B9"/>
    <w:rsid w:val="00D060CA"/>
    <w:rsid w:val="00D077D6"/>
    <w:rsid w:val="00D11A94"/>
    <w:rsid w:val="00D12A84"/>
    <w:rsid w:val="00D12F02"/>
    <w:rsid w:val="00D149F0"/>
    <w:rsid w:val="00D151F2"/>
    <w:rsid w:val="00D162E2"/>
    <w:rsid w:val="00D172FB"/>
    <w:rsid w:val="00D176B5"/>
    <w:rsid w:val="00D20284"/>
    <w:rsid w:val="00D2069A"/>
    <w:rsid w:val="00D211B7"/>
    <w:rsid w:val="00D21DB5"/>
    <w:rsid w:val="00D22E8E"/>
    <w:rsid w:val="00D22FBD"/>
    <w:rsid w:val="00D24394"/>
    <w:rsid w:val="00D244CD"/>
    <w:rsid w:val="00D261A3"/>
    <w:rsid w:val="00D26C78"/>
    <w:rsid w:val="00D26DFC"/>
    <w:rsid w:val="00D279F1"/>
    <w:rsid w:val="00D30037"/>
    <w:rsid w:val="00D30737"/>
    <w:rsid w:val="00D30D90"/>
    <w:rsid w:val="00D30E7A"/>
    <w:rsid w:val="00D31868"/>
    <w:rsid w:val="00D3232D"/>
    <w:rsid w:val="00D351DF"/>
    <w:rsid w:val="00D35574"/>
    <w:rsid w:val="00D356A6"/>
    <w:rsid w:val="00D358F6"/>
    <w:rsid w:val="00D35A91"/>
    <w:rsid w:val="00D35ECF"/>
    <w:rsid w:val="00D36444"/>
    <w:rsid w:val="00D370D1"/>
    <w:rsid w:val="00D373C2"/>
    <w:rsid w:val="00D37BE9"/>
    <w:rsid w:val="00D403D2"/>
    <w:rsid w:val="00D40BE2"/>
    <w:rsid w:val="00D411FD"/>
    <w:rsid w:val="00D4241F"/>
    <w:rsid w:val="00D42C42"/>
    <w:rsid w:val="00D44481"/>
    <w:rsid w:val="00D44C86"/>
    <w:rsid w:val="00D45052"/>
    <w:rsid w:val="00D4602B"/>
    <w:rsid w:val="00D46305"/>
    <w:rsid w:val="00D466F1"/>
    <w:rsid w:val="00D504EE"/>
    <w:rsid w:val="00D5091E"/>
    <w:rsid w:val="00D50EF7"/>
    <w:rsid w:val="00D5110F"/>
    <w:rsid w:val="00D51185"/>
    <w:rsid w:val="00D52269"/>
    <w:rsid w:val="00D539EF"/>
    <w:rsid w:val="00D548FE"/>
    <w:rsid w:val="00D54B9F"/>
    <w:rsid w:val="00D55909"/>
    <w:rsid w:val="00D5640E"/>
    <w:rsid w:val="00D56BBF"/>
    <w:rsid w:val="00D56FEB"/>
    <w:rsid w:val="00D575E1"/>
    <w:rsid w:val="00D579A5"/>
    <w:rsid w:val="00D57BCB"/>
    <w:rsid w:val="00D60485"/>
    <w:rsid w:val="00D606E9"/>
    <w:rsid w:val="00D60F21"/>
    <w:rsid w:val="00D62DA5"/>
    <w:rsid w:val="00D62FD7"/>
    <w:rsid w:val="00D635DD"/>
    <w:rsid w:val="00D6397D"/>
    <w:rsid w:val="00D6494F"/>
    <w:rsid w:val="00D650FF"/>
    <w:rsid w:val="00D6577A"/>
    <w:rsid w:val="00D66A84"/>
    <w:rsid w:val="00D66EBC"/>
    <w:rsid w:val="00D67310"/>
    <w:rsid w:val="00D67DE2"/>
    <w:rsid w:val="00D67FC0"/>
    <w:rsid w:val="00D703BF"/>
    <w:rsid w:val="00D71A9D"/>
    <w:rsid w:val="00D7300A"/>
    <w:rsid w:val="00D73767"/>
    <w:rsid w:val="00D73CB5"/>
    <w:rsid w:val="00D73CEC"/>
    <w:rsid w:val="00D74697"/>
    <w:rsid w:val="00D75234"/>
    <w:rsid w:val="00D75E10"/>
    <w:rsid w:val="00D76236"/>
    <w:rsid w:val="00D7730C"/>
    <w:rsid w:val="00D802A3"/>
    <w:rsid w:val="00D80CF2"/>
    <w:rsid w:val="00D811A8"/>
    <w:rsid w:val="00D81844"/>
    <w:rsid w:val="00D82084"/>
    <w:rsid w:val="00D84AF4"/>
    <w:rsid w:val="00D8523A"/>
    <w:rsid w:val="00D854DC"/>
    <w:rsid w:val="00D85873"/>
    <w:rsid w:val="00D85AAD"/>
    <w:rsid w:val="00D86242"/>
    <w:rsid w:val="00D8640E"/>
    <w:rsid w:val="00D8665A"/>
    <w:rsid w:val="00D87452"/>
    <w:rsid w:val="00D9042E"/>
    <w:rsid w:val="00D91C56"/>
    <w:rsid w:val="00D92594"/>
    <w:rsid w:val="00D93253"/>
    <w:rsid w:val="00D93500"/>
    <w:rsid w:val="00D935AE"/>
    <w:rsid w:val="00D935B1"/>
    <w:rsid w:val="00D93867"/>
    <w:rsid w:val="00D94651"/>
    <w:rsid w:val="00D949E4"/>
    <w:rsid w:val="00D94E43"/>
    <w:rsid w:val="00D9545D"/>
    <w:rsid w:val="00D95D6C"/>
    <w:rsid w:val="00D9637B"/>
    <w:rsid w:val="00D96A2F"/>
    <w:rsid w:val="00D96FE6"/>
    <w:rsid w:val="00D97640"/>
    <w:rsid w:val="00D97814"/>
    <w:rsid w:val="00D97CE6"/>
    <w:rsid w:val="00D97D31"/>
    <w:rsid w:val="00D97E8B"/>
    <w:rsid w:val="00DA0904"/>
    <w:rsid w:val="00DA187A"/>
    <w:rsid w:val="00DA2081"/>
    <w:rsid w:val="00DA29B2"/>
    <w:rsid w:val="00DA2AF6"/>
    <w:rsid w:val="00DA2BA5"/>
    <w:rsid w:val="00DA2D1E"/>
    <w:rsid w:val="00DA37E8"/>
    <w:rsid w:val="00DA4FDA"/>
    <w:rsid w:val="00DA5946"/>
    <w:rsid w:val="00DA5EF0"/>
    <w:rsid w:val="00DA6433"/>
    <w:rsid w:val="00DA64A1"/>
    <w:rsid w:val="00DA6553"/>
    <w:rsid w:val="00DA6E3F"/>
    <w:rsid w:val="00DA7FBD"/>
    <w:rsid w:val="00DB1FF6"/>
    <w:rsid w:val="00DB2669"/>
    <w:rsid w:val="00DB45FA"/>
    <w:rsid w:val="00DB587B"/>
    <w:rsid w:val="00DB5B65"/>
    <w:rsid w:val="00DB5D14"/>
    <w:rsid w:val="00DB5D8D"/>
    <w:rsid w:val="00DB5FF7"/>
    <w:rsid w:val="00DB7628"/>
    <w:rsid w:val="00DC082D"/>
    <w:rsid w:val="00DC0C36"/>
    <w:rsid w:val="00DC0EE9"/>
    <w:rsid w:val="00DC0F7C"/>
    <w:rsid w:val="00DC1440"/>
    <w:rsid w:val="00DC1CC3"/>
    <w:rsid w:val="00DC240B"/>
    <w:rsid w:val="00DC45DF"/>
    <w:rsid w:val="00DC4631"/>
    <w:rsid w:val="00DC5551"/>
    <w:rsid w:val="00DC585A"/>
    <w:rsid w:val="00DC5B6A"/>
    <w:rsid w:val="00DC5D77"/>
    <w:rsid w:val="00DC7096"/>
    <w:rsid w:val="00DC76C9"/>
    <w:rsid w:val="00DC7B66"/>
    <w:rsid w:val="00DD095A"/>
    <w:rsid w:val="00DD0C23"/>
    <w:rsid w:val="00DD146C"/>
    <w:rsid w:val="00DD20A2"/>
    <w:rsid w:val="00DD2CE6"/>
    <w:rsid w:val="00DD2F6E"/>
    <w:rsid w:val="00DD3226"/>
    <w:rsid w:val="00DD3303"/>
    <w:rsid w:val="00DD3357"/>
    <w:rsid w:val="00DD45CF"/>
    <w:rsid w:val="00DD5933"/>
    <w:rsid w:val="00DD5C06"/>
    <w:rsid w:val="00DD5D8C"/>
    <w:rsid w:val="00DD62B8"/>
    <w:rsid w:val="00DD6C57"/>
    <w:rsid w:val="00DD742B"/>
    <w:rsid w:val="00DD7D5E"/>
    <w:rsid w:val="00DE0CE5"/>
    <w:rsid w:val="00DE2884"/>
    <w:rsid w:val="00DE2C43"/>
    <w:rsid w:val="00DE394F"/>
    <w:rsid w:val="00DE41E4"/>
    <w:rsid w:val="00DE4890"/>
    <w:rsid w:val="00DE5C28"/>
    <w:rsid w:val="00DE5F05"/>
    <w:rsid w:val="00DE65F6"/>
    <w:rsid w:val="00DE6DD4"/>
    <w:rsid w:val="00DE774E"/>
    <w:rsid w:val="00DE77D9"/>
    <w:rsid w:val="00DF05C6"/>
    <w:rsid w:val="00DF2B7E"/>
    <w:rsid w:val="00DF3376"/>
    <w:rsid w:val="00DF3933"/>
    <w:rsid w:val="00DF46B5"/>
    <w:rsid w:val="00DF597F"/>
    <w:rsid w:val="00DF630D"/>
    <w:rsid w:val="00DF6915"/>
    <w:rsid w:val="00E00189"/>
    <w:rsid w:val="00E00D59"/>
    <w:rsid w:val="00E0162C"/>
    <w:rsid w:val="00E018B5"/>
    <w:rsid w:val="00E018E8"/>
    <w:rsid w:val="00E01D68"/>
    <w:rsid w:val="00E0237E"/>
    <w:rsid w:val="00E02CF0"/>
    <w:rsid w:val="00E03121"/>
    <w:rsid w:val="00E034B5"/>
    <w:rsid w:val="00E0372B"/>
    <w:rsid w:val="00E03A91"/>
    <w:rsid w:val="00E03DB7"/>
    <w:rsid w:val="00E0460E"/>
    <w:rsid w:val="00E0491C"/>
    <w:rsid w:val="00E05410"/>
    <w:rsid w:val="00E05B9E"/>
    <w:rsid w:val="00E05D65"/>
    <w:rsid w:val="00E07A2A"/>
    <w:rsid w:val="00E07A80"/>
    <w:rsid w:val="00E10346"/>
    <w:rsid w:val="00E105F5"/>
    <w:rsid w:val="00E108CC"/>
    <w:rsid w:val="00E11186"/>
    <w:rsid w:val="00E11E8B"/>
    <w:rsid w:val="00E13927"/>
    <w:rsid w:val="00E13F9F"/>
    <w:rsid w:val="00E148CF"/>
    <w:rsid w:val="00E14A03"/>
    <w:rsid w:val="00E157A8"/>
    <w:rsid w:val="00E1706D"/>
    <w:rsid w:val="00E17792"/>
    <w:rsid w:val="00E207FD"/>
    <w:rsid w:val="00E2208F"/>
    <w:rsid w:val="00E22EBE"/>
    <w:rsid w:val="00E230EE"/>
    <w:rsid w:val="00E23CCE"/>
    <w:rsid w:val="00E243FC"/>
    <w:rsid w:val="00E24FA7"/>
    <w:rsid w:val="00E260F9"/>
    <w:rsid w:val="00E267E1"/>
    <w:rsid w:val="00E30246"/>
    <w:rsid w:val="00E30914"/>
    <w:rsid w:val="00E30D4B"/>
    <w:rsid w:val="00E314CE"/>
    <w:rsid w:val="00E315D3"/>
    <w:rsid w:val="00E31656"/>
    <w:rsid w:val="00E31EB5"/>
    <w:rsid w:val="00E3262B"/>
    <w:rsid w:val="00E32880"/>
    <w:rsid w:val="00E3405D"/>
    <w:rsid w:val="00E3412E"/>
    <w:rsid w:val="00E36DC7"/>
    <w:rsid w:val="00E40133"/>
    <w:rsid w:val="00E40D90"/>
    <w:rsid w:val="00E41310"/>
    <w:rsid w:val="00E417E1"/>
    <w:rsid w:val="00E41C5C"/>
    <w:rsid w:val="00E42430"/>
    <w:rsid w:val="00E4296D"/>
    <w:rsid w:val="00E43353"/>
    <w:rsid w:val="00E4355B"/>
    <w:rsid w:val="00E43ED1"/>
    <w:rsid w:val="00E4439D"/>
    <w:rsid w:val="00E4512E"/>
    <w:rsid w:val="00E45759"/>
    <w:rsid w:val="00E45BF1"/>
    <w:rsid w:val="00E4612B"/>
    <w:rsid w:val="00E4658B"/>
    <w:rsid w:val="00E46B1B"/>
    <w:rsid w:val="00E46E40"/>
    <w:rsid w:val="00E5001A"/>
    <w:rsid w:val="00E50251"/>
    <w:rsid w:val="00E50740"/>
    <w:rsid w:val="00E50D79"/>
    <w:rsid w:val="00E51278"/>
    <w:rsid w:val="00E51C64"/>
    <w:rsid w:val="00E52127"/>
    <w:rsid w:val="00E537A6"/>
    <w:rsid w:val="00E54F38"/>
    <w:rsid w:val="00E55362"/>
    <w:rsid w:val="00E55FCF"/>
    <w:rsid w:val="00E56A6D"/>
    <w:rsid w:val="00E56A80"/>
    <w:rsid w:val="00E56C28"/>
    <w:rsid w:val="00E576D2"/>
    <w:rsid w:val="00E57846"/>
    <w:rsid w:val="00E60EA8"/>
    <w:rsid w:val="00E61242"/>
    <w:rsid w:val="00E618DB"/>
    <w:rsid w:val="00E623EB"/>
    <w:rsid w:val="00E63122"/>
    <w:rsid w:val="00E63E32"/>
    <w:rsid w:val="00E647DE"/>
    <w:rsid w:val="00E64ED0"/>
    <w:rsid w:val="00E65373"/>
    <w:rsid w:val="00E65DB1"/>
    <w:rsid w:val="00E672A5"/>
    <w:rsid w:val="00E67BFC"/>
    <w:rsid w:val="00E67DB6"/>
    <w:rsid w:val="00E67DF8"/>
    <w:rsid w:val="00E67E55"/>
    <w:rsid w:val="00E703C7"/>
    <w:rsid w:val="00E711C4"/>
    <w:rsid w:val="00E71776"/>
    <w:rsid w:val="00E72651"/>
    <w:rsid w:val="00E72D14"/>
    <w:rsid w:val="00E72D8E"/>
    <w:rsid w:val="00E7372E"/>
    <w:rsid w:val="00E73C27"/>
    <w:rsid w:val="00E7410F"/>
    <w:rsid w:val="00E748FA"/>
    <w:rsid w:val="00E76ED6"/>
    <w:rsid w:val="00E80582"/>
    <w:rsid w:val="00E810FF"/>
    <w:rsid w:val="00E815D4"/>
    <w:rsid w:val="00E81891"/>
    <w:rsid w:val="00E81F89"/>
    <w:rsid w:val="00E821C6"/>
    <w:rsid w:val="00E82595"/>
    <w:rsid w:val="00E8360B"/>
    <w:rsid w:val="00E8443D"/>
    <w:rsid w:val="00E85F1A"/>
    <w:rsid w:val="00E86794"/>
    <w:rsid w:val="00E86B8D"/>
    <w:rsid w:val="00E86CA3"/>
    <w:rsid w:val="00E90DD6"/>
    <w:rsid w:val="00E94A0A"/>
    <w:rsid w:val="00E94D2F"/>
    <w:rsid w:val="00E95CAD"/>
    <w:rsid w:val="00E971E3"/>
    <w:rsid w:val="00E9751F"/>
    <w:rsid w:val="00E97693"/>
    <w:rsid w:val="00EA0CFB"/>
    <w:rsid w:val="00EA12B4"/>
    <w:rsid w:val="00EA1931"/>
    <w:rsid w:val="00EA1DF4"/>
    <w:rsid w:val="00EA2226"/>
    <w:rsid w:val="00EA2344"/>
    <w:rsid w:val="00EA2A01"/>
    <w:rsid w:val="00EA314C"/>
    <w:rsid w:val="00EA3CE6"/>
    <w:rsid w:val="00EA48B6"/>
    <w:rsid w:val="00EA49B5"/>
    <w:rsid w:val="00EA5C95"/>
    <w:rsid w:val="00EA6486"/>
    <w:rsid w:val="00EA73E2"/>
    <w:rsid w:val="00EA7409"/>
    <w:rsid w:val="00EA761F"/>
    <w:rsid w:val="00EA7EFB"/>
    <w:rsid w:val="00EB0298"/>
    <w:rsid w:val="00EB119B"/>
    <w:rsid w:val="00EB16DA"/>
    <w:rsid w:val="00EB1ABE"/>
    <w:rsid w:val="00EB28A7"/>
    <w:rsid w:val="00EB357F"/>
    <w:rsid w:val="00EB3924"/>
    <w:rsid w:val="00EB61DA"/>
    <w:rsid w:val="00EB6A66"/>
    <w:rsid w:val="00EC14E7"/>
    <w:rsid w:val="00EC1B6A"/>
    <w:rsid w:val="00EC1DF2"/>
    <w:rsid w:val="00EC2B60"/>
    <w:rsid w:val="00EC3529"/>
    <w:rsid w:val="00EC4119"/>
    <w:rsid w:val="00EC493B"/>
    <w:rsid w:val="00EC547D"/>
    <w:rsid w:val="00EC5963"/>
    <w:rsid w:val="00EC5CD1"/>
    <w:rsid w:val="00EC6A48"/>
    <w:rsid w:val="00EC6BAD"/>
    <w:rsid w:val="00EC7BE6"/>
    <w:rsid w:val="00EC7DD1"/>
    <w:rsid w:val="00ED002E"/>
    <w:rsid w:val="00ED045A"/>
    <w:rsid w:val="00ED1688"/>
    <w:rsid w:val="00ED17B0"/>
    <w:rsid w:val="00ED2335"/>
    <w:rsid w:val="00ED2E49"/>
    <w:rsid w:val="00ED3002"/>
    <w:rsid w:val="00ED372A"/>
    <w:rsid w:val="00ED4D33"/>
    <w:rsid w:val="00ED4E25"/>
    <w:rsid w:val="00ED5C68"/>
    <w:rsid w:val="00ED739B"/>
    <w:rsid w:val="00ED7487"/>
    <w:rsid w:val="00EE027B"/>
    <w:rsid w:val="00EE084D"/>
    <w:rsid w:val="00EE12C9"/>
    <w:rsid w:val="00EE1A0D"/>
    <w:rsid w:val="00EE234C"/>
    <w:rsid w:val="00EE45E4"/>
    <w:rsid w:val="00EE4F5D"/>
    <w:rsid w:val="00EE5268"/>
    <w:rsid w:val="00EE5507"/>
    <w:rsid w:val="00EE6840"/>
    <w:rsid w:val="00EE7ED8"/>
    <w:rsid w:val="00EF03A8"/>
    <w:rsid w:val="00EF0B38"/>
    <w:rsid w:val="00EF0BB1"/>
    <w:rsid w:val="00EF0DB7"/>
    <w:rsid w:val="00EF11DE"/>
    <w:rsid w:val="00EF31BC"/>
    <w:rsid w:val="00EF48B4"/>
    <w:rsid w:val="00EF4B40"/>
    <w:rsid w:val="00EF5E15"/>
    <w:rsid w:val="00EF611F"/>
    <w:rsid w:val="00EF6940"/>
    <w:rsid w:val="00EF6AA1"/>
    <w:rsid w:val="00EF6DAD"/>
    <w:rsid w:val="00EF703B"/>
    <w:rsid w:val="00F0037F"/>
    <w:rsid w:val="00F008AA"/>
    <w:rsid w:val="00F022E5"/>
    <w:rsid w:val="00F024B1"/>
    <w:rsid w:val="00F05625"/>
    <w:rsid w:val="00F067F9"/>
    <w:rsid w:val="00F10D23"/>
    <w:rsid w:val="00F1144B"/>
    <w:rsid w:val="00F11CDF"/>
    <w:rsid w:val="00F1254A"/>
    <w:rsid w:val="00F12618"/>
    <w:rsid w:val="00F12781"/>
    <w:rsid w:val="00F13085"/>
    <w:rsid w:val="00F138B7"/>
    <w:rsid w:val="00F13DD5"/>
    <w:rsid w:val="00F161C4"/>
    <w:rsid w:val="00F169E2"/>
    <w:rsid w:val="00F17723"/>
    <w:rsid w:val="00F17967"/>
    <w:rsid w:val="00F17C2B"/>
    <w:rsid w:val="00F17FC6"/>
    <w:rsid w:val="00F20AD9"/>
    <w:rsid w:val="00F20C4E"/>
    <w:rsid w:val="00F21FA4"/>
    <w:rsid w:val="00F22781"/>
    <w:rsid w:val="00F230AC"/>
    <w:rsid w:val="00F23860"/>
    <w:rsid w:val="00F23954"/>
    <w:rsid w:val="00F242E9"/>
    <w:rsid w:val="00F24C9A"/>
    <w:rsid w:val="00F255EF"/>
    <w:rsid w:val="00F26D9F"/>
    <w:rsid w:val="00F27399"/>
    <w:rsid w:val="00F2769F"/>
    <w:rsid w:val="00F304C9"/>
    <w:rsid w:val="00F312C3"/>
    <w:rsid w:val="00F31680"/>
    <w:rsid w:val="00F31A8F"/>
    <w:rsid w:val="00F32C14"/>
    <w:rsid w:val="00F33CDE"/>
    <w:rsid w:val="00F33E4E"/>
    <w:rsid w:val="00F34C83"/>
    <w:rsid w:val="00F356B1"/>
    <w:rsid w:val="00F3585B"/>
    <w:rsid w:val="00F35B6F"/>
    <w:rsid w:val="00F36897"/>
    <w:rsid w:val="00F36AE7"/>
    <w:rsid w:val="00F37CE1"/>
    <w:rsid w:val="00F37EF1"/>
    <w:rsid w:val="00F40ADD"/>
    <w:rsid w:val="00F41343"/>
    <w:rsid w:val="00F4197D"/>
    <w:rsid w:val="00F4217E"/>
    <w:rsid w:val="00F4234F"/>
    <w:rsid w:val="00F4331D"/>
    <w:rsid w:val="00F43A79"/>
    <w:rsid w:val="00F44CA7"/>
    <w:rsid w:val="00F45448"/>
    <w:rsid w:val="00F47758"/>
    <w:rsid w:val="00F47EDF"/>
    <w:rsid w:val="00F47F78"/>
    <w:rsid w:val="00F5056D"/>
    <w:rsid w:val="00F51994"/>
    <w:rsid w:val="00F51C27"/>
    <w:rsid w:val="00F5210F"/>
    <w:rsid w:val="00F52777"/>
    <w:rsid w:val="00F527CD"/>
    <w:rsid w:val="00F528DD"/>
    <w:rsid w:val="00F52A1F"/>
    <w:rsid w:val="00F53DBD"/>
    <w:rsid w:val="00F53DE3"/>
    <w:rsid w:val="00F54E89"/>
    <w:rsid w:val="00F55200"/>
    <w:rsid w:val="00F55FCD"/>
    <w:rsid w:val="00F57587"/>
    <w:rsid w:val="00F57B1F"/>
    <w:rsid w:val="00F61CA3"/>
    <w:rsid w:val="00F62DB2"/>
    <w:rsid w:val="00F64614"/>
    <w:rsid w:val="00F64E95"/>
    <w:rsid w:val="00F64FDC"/>
    <w:rsid w:val="00F65C04"/>
    <w:rsid w:val="00F66EDF"/>
    <w:rsid w:val="00F67041"/>
    <w:rsid w:val="00F6716D"/>
    <w:rsid w:val="00F7049D"/>
    <w:rsid w:val="00F7076B"/>
    <w:rsid w:val="00F70B3C"/>
    <w:rsid w:val="00F70E86"/>
    <w:rsid w:val="00F71519"/>
    <w:rsid w:val="00F71584"/>
    <w:rsid w:val="00F71836"/>
    <w:rsid w:val="00F71FD8"/>
    <w:rsid w:val="00F729E9"/>
    <w:rsid w:val="00F72D1F"/>
    <w:rsid w:val="00F73083"/>
    <w:rsid w:val="00F7322D"/>
    <w:rsid w:val="00F74596"/>
    <w:rsid w:val="00F74CA2"/>
    <w:rsid w:val="00F756C3"/>
    <w:rsid w:val="00F7602B"/>
    <w:rsid w:val="00F76BD1"/>
    <w:rsid w:val="00F80A3A"/>
    <w:rsid w:val="00F80AAB"/>
    <w:rsid w:val="00F80E11"/>
    <w:rsid w:val="00F81A2A"/>
    <w:rsid w:val="00F81FBB"/>
    <w:rsid w:val="00F83B63"/>
    <w:rsid w:val="00F83EFD"/>
    <w:rsid w:val="00F8414A"/>
    <w:rsid w:val="00F85171"/>
    <w:rsid w:val="00F8586B"/>
    <w:rsid w:val="00F85BD9"/>
    <w:rsid w:val="00F8611D"/>
    <w:rsid w:val="00F8786F"/>
    <w:rsid w:val="00F87B05"/>
    <w:rsid w:val="00F87F7A"/>
    <w:rsid w:val="00F9080F"/>
    <w:rsid w:val="00F90E7D"/>
    <w:rsid w:val="00F9107F"/>
    <w:rsid w:val="00F9125C"/>
    <w:rsid w:val="00F917A0"/>
    <w:rsid w:val="00F92835"/>
    <w:rsid w:val="00F93754"/>
    <w:rsid w:val="00F94EE8"/>
    <w:rsid w:val="00F9511B"/>
    <w:rsid w:val="00F95582"/>
    <w:rsid w:val="00F95763"/>
    <w:rsid w:val="00F96255"/>
    <w:rsid w:val="00F96933"/>
    <w:rsid w:val="00F972E4"/>
    <w:rsid w:val="00F973DE"/>
    <w:rsid w:val="00F97ACF"/>
    <w:rsid w:val="00F97E89"/>
    <w:rsid w:val="00FA04B4"/>
    <w:rsid w:val="00FA0A3B"/>
    <w:rsid w:val="00FA1287"/>
    <w:rsid w:val="00FA1CF0"/>
    <w:rsid w:val="00FA21F1"/>
    <w:rsid w:val="00FA2994"/>
    <w:rsid w:val="00FA2ABC"/>
    <w:rsid w:val="00FA42CD"/>
    <w:rsid w:val="00FA4361"/>
    <w:rsid w:val="00FA4D5C"/>
    <w:rsid w:val="00FA614E"/>
    <w:rsid w:val="00FA71C7"/>
    <w:rsid w:val="00FA7A67"/>
    <w:rsid w:val="00FB0AD0"/>
    <w:rsid w:val="00FB0D65"/>
    <w:rsid w:val="00FB19B7"/>
    <w:rsid w:val="00FB23B0"/>
    <w:rsid w:val="00FB33A5"/>
    <w:rsid w:val="00FB3838"/>
    <w:rsid w:val="00FB3EEC"/>
    <w:rsid w:val="00FB3FA5"/>
    <w:rsid w:val="00FB412C"/>
    <w:rsid w:val="00FB4453"/>
    <w:rsid w:val="00FB4679"/>
    <w:rsid w:val="00FB5594"/>
    <w:rsid w:val="00FB56AA"/>
    <w:rsid w:val="00FB5B00"/>
    <w:rsid w:val="00FB62CC"/>
    <w:rsid w:val="00FB6E0A"/>
    <w:rsid w:val="00FB7265"/>
    <w:rsid w:val="00FB7FA8"/>
    <w:rsid w:val="00FB7FC8"/>
    <w:rsid w:val="00FC0246"/>
    <w:rsid w:val="00FC13CE"/>
    <w:rsid w:val="00FC2131"/>
    <w:rsid w:val="00FC2E14"/>
    <w:rsid w:val="00FC32BA"/>
    <w:rsid w:val="00FC3617"/>
    <w:rsid w:val="00FC3F6D"/>
    <w:rsid w:val="00FC3F7B"/>
    <w:rsid w:val="00FC4029"/>
    <w:rsid w:val="00FC4C50"/>
    <w:rsid w:val="00FC5D6D"/>
    <w:rsid w:val="00FC6205"/>
    <w:rsid w:val="00FC750F"/>
    <w:rsid w:val="00FC7941"/>
    <w:rsid w:val="00FD0D03"/>
    <w:rsid w:val="00FD1624"/>
    <w:rsid w:val="00FD2717"/>
    <w:rsid w:val="00FD3E10"/>
    <w:rsid w:val="00FD3FC1"/>
    <w:rsid w:val="00FD4451"/>
    <w:rsid w:val="00FD4FEC"/>
    <w:rsid w:val="00FD53B9"/>
    <w:rsid w:val="00FD56B2"/>
    <w:rsid w:val="00FD61FB"/>
    <w:rsid w:val="00FD74A4"/>
    <w:rsid w:val="00FD7933"/>
    <w:rsid w:val="00FD7AB4"/>
    <w:rsid w:val="00FD7DC4"/>
    <w:rsid w:val="00FD7EC7"/>
    <w:rsid w:val="00FE16AE"/>
    <w:rsid w:val="00FE1D56"/>
    <w:rsid w:val="00FE2F12"/>
    <w:rsid w:val="00FE53A2"/>
    <w:rsid w:val="00FE65CF"/>
    <w:rsid w:val="00FE6D7D"/>
    <w:rsid w:val="00FE76DC"/>
    <w:rsid w:val="00FE7E30"/>
    <w:rsid w:val="00FF0CBA"/>
    <w:rsid w:val="00FF0DBD"/>
    <w:rsid w:val="00FF1466"/>
    <w:rsid w:val="00FF187C"/>
    <w:rsid w:val="00FF35E4"/>
    <w:rsid w:val="00FF3652"/>
    <w:rsid w:val="00FF4973"/>
    <w:rsid w:val="00FF5855"/>
    <w:rsid w:val="00FF5B8D"/>
    <w:rsid w:val="00FF5E55"/>
    <w:rsid w:val="00FF650D"/>
    <w:rsid w:val="00FF70C5"/>
    <w:rsid w:val="00FF759E"/>
    <w:rsid w:val="00FF760D"/>
    <w:rsid w:val="00FF7667"/>
    <w:rsid w:val="017B1E7D"/>
    <w:rsid w:val="028832B4"/>
    <w:rsid w:val="05110760"/>
    <w:rsid w:val="07AA4BA0"/>
    <w:rsid w:val="08245EDB"/>
    <w:rsid w:val="08413E1A"/>
    <w:rsid w:val="0C323D10"/>
    <w:rsid w:val="0D344BB7"/>
    <w:rsid w:val="0DF54C75"/>
    <w:rsid w:val="0F472B4A"/>
    <w:rsid w:val="0F4E072A"/>
    <w:rsid w:val="10460CC2"/>
    <w:rsid w:val="10946843"/>
    <w:rsid w:val="10BC4184"/>
    <w:rsid w:val="11CE1A42"/>
    <w:rsid w:val="134C3538"/>
    <w:rsid w:val="14037464"/>
    <w:rsid w:val="147D712D"/>
    <w:rsid w:val="14BD2115"/>
    <w:rsid w:val="167823EB"/>
    <w:rsid w:val="19CD49E1"/>
    <w:rsid w:val="1C0C2D11"/>
    <w:rsid w:val="1CFB041C"/>
    <w:rsid w:val="1F65178F"/>
    <w:rsid w:val="1FF14BF6"/>
    <w:rsid w:val="21120551"/>
    <w:rsid w:val="21F71AC8"/>
    <w:rsid w:val="234826EF"/>
    <w:rsid w:val="23AA6F10"/>
    <w:rsid w:val="23D41EDB"/>
    <w:rsid w:val="242B3FE6"/>
    <w:rsid w:val="24696049"/>
    <w:rsid w:val="24EC6623"/>
    <w:rsid w:val="27CE635B"/>
    <w:rsid w:val="294007BB"/>
    <w:rsid w:val="2AEC6278"/>
    <w:rsid w:val="2BE85216"/>
    <w:rsid w:val="2D323F34"/>
    <w:rsid w:val="2D763723"/>
    <w:rsid w:val="2DBB6416"/>
    <w:rsid w:val="2F5E1045"/>
    <w:rsid w:val="2FB9045A"/>
    <w:rsid w:val="306308F3"/>
    <w:rsid w:val="32AF4C35"/>
    <w:rsid w:val="32FF6041"/>
    <w:rsid w:val="359F7506"/>
    <w:rsid w:val="366B6BD7"/>
    <w:rsid w:val="385F290D"/>
    <w:rsid w:val="399D4513"/>
    <w:rsid w:val="3A6619DD"/>
    <w:rsid w:val="3B576D67"/>
    <w:rsid w:val="3B946BCC"/>
    <w:rsid w:val="3C710B39"/>
    <w:rsid w:val="3DCB426D"/>
    <w:rsid w:val="3DE21C94"/>
    <w:rsid w:val="3EE01BB7"/>
    <w:rsid w:val="41516138"/>
    <w:rsid w:val="43C226BA"/>
    <w:rsid w:val="46D66444"/>
    <w:rsid w:val="472D47BC"/>
    <w:rsid w:val="47EC5F8C"/>
    <w:rsid w:val="47EE4D13"/>
    <w:rsid w:val="499253C3"/>
    <w:rsid w:val="49BF3909"/>
    <w:rsid w:val="49C3230F"/>
    <w:rsid w:val="4CCC6E0F"/>
    <w:rsid w:val="4D322037"/>
    <w:rsid w:val="4FE2609D"/>
    <w:rsid w:val="4FEB149C"/>
    <w:rsid w:val="52114133"/>
    <w:rsid w:val="52362C88"/>
    <w:rsid w:val="52383FF3"/>
    <w:rsid w:val="52B129B7"/>
    <w:rsid w:val="531F2FEB"/>
    <w:rsid w:val="54E838DC"/>
    <w:rsid w:val="55160F28"/>
    <w:rsid w:val="557669C3"/>
    <w:rsid w:val="561A74D1"/>
    <w:rsid w:val="56D63107"/>
    <w:rsid w:val="58AB3F87"/>
    <w:rsid w:val="599E4814"/>
    <w:rsid w:val="5A1347D3"/>
    <w:rsid w:val="5A1C50E2"/>
    <w:rsid w:val="5AA95FCB"/>
    <w:rsid w:val="5AC01473"/>
    <w:rsid w:val="5B2C2D21"/>
    <w:rsid w:val="5C705937"/>
    <w:rsid w:val="5F261A80"/>
    <w:rsid w:val="60125AAD"/>
    <w:rsid w:val="61EA56B3"/>
    <w:rsid w:val="62055EDD"/>
    <w:rsid w:val="62AF08F4"/>
    <w:rsid w:val="62D946D4"/>
    <w:rsid w:val="65F364D3"/>
    <w:rsid w:val="662A0BAB"/>
    <w:rsid w:val="668F6351"/>
    <w:rsid w:val="66AB23FE"/>
    <w:rsid w:val="66DE20AC"/>
    <w:rsid w:val="6B815DD4"/>
    <w:rsid w:val="6BEC0D1C"/>
    <w:rsid w:val="6E3D27EA"/>
    <w:rsid w:val="6EFE06AA"/>
    <w:rsid w:val="718438CB"/>
    <w:rsid w:val="71A43E00"/>
    <w:rsid w:val="730B244E"/>
    <w:rsid w:val="732B70FF"/>
    <w:rsid w:val="73555D45"/>
    <w:rsid w:val="73A27C3F"/>
    <w:rsid w:val="73E9403A"/>
    <w:rsid w:val="760630B0"/>
    <w:rsid w:val="76B344CD"/>
    <w:rsid w:val="76EA6BA6"/>
    <w:rsid w:val="77D210A2"/>
    <w:rsid w:val="7869031C"/>
    <w:rsid w:val="788159C2"/>
    <w:rsid w:val="78A60180"/>
    <w:rsid w:val="78D62ECE"/>
    <w:rsid w:val="7B166C80"/>
    <w:rsid w:val="7BD712BD"/>
    <w:rsid w:val="7EB23BE8"/>
    <w:rsid w:val="7EC9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unhideWhenUsed="0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semiHidden="1" w:uiPriority="59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C135F4"/>
    <w:pPr>
      <w:widowControl w:val="0"/>
      <w:spacing w:line="360" w:lineRule="auto"/>
      <w:jc w:val="both"/>
    </w:pPr>
    <w:rPr>
      <w:rFonts w:ascii="Calibri" w:hAnsi="Calibri" w:cs="黑体"/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135F4"/>
    <w:pPr>
      <w:keepNext/>
      <w:keepLines/>
      <w:numPr>
        <w:numId w:val="1"/>
      </w:numPr>
      <w:spacing w:before="220" w:after="200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5F4"/>
    <w:pPr>
      <w:keepNext/>
      <w:keepLines/>
      <w:numPr>
        <w:ilvl w:val="1"/>
        <w:numId w:val="1"/>
      </w:numPr>
      <w:spacing w:before="220" w:after="200"/>
      <w:ind w:left="578" w:hanging="578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5F4"/>
    <w:pPr>
      <w:keepNext/>
      <w:keepLines/>
      <w:numPr>
        <w:ilvl w:val="2"/>
        <w:numId w:val="1"/>
      </w:numPr>
      <w:spacing w:before="220" w:after="200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35F4"/>
    <w:pPr>
      <w:keepNext/>
      <w:keepLines/>
      <w:numPr>
        <w:ilvl w:val="3"/>
        <w:numId w:val="1"/>
      </w:numPr>
      <w:spacing w:before="220" w:after="200"/>
      <w:ind w:left="862" w:hanging="862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5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35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135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135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135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C135F4"/>
    <w:rPr>
      <w:b/>
      <w:bCs/>
    </w:rPr>
  </w:style>
  <w:style w:type="paragraph" w:styleId="a4">
    <w:name w:val="annotation text"/>
    <w:basedOn w:val="a"/>
    <w:link w:val="Char0"/>
    <w:unhideWhenUsed/>
    <w:rsid w:val="00C135F4"/>
    <w:pPr>
      <w:jc w:val="left"/>
    </w:pPr>
  </w:style>
  <w:style w:type="paragraph" w:styleId="70">
    <w:name w:val="toc 7"/>
    <w:basedOn w:val="a"/>
    <w:next w:val="a"/>
    <w:uiPriority w:val="39"/>
    <w:unhideWhenUsed/>
    <w:rsid w:val="00C135F4"/>
    <w:pPr>
      <w:ind w:left="1200"/>
      <w:jc w:val="left"/>
    </w:pPr>
    <w:rPr>
      <w:sz w:val="18"/>
      <w:szCs w:val="18"/>
    </w:rPr>
  </w:style>
  <w:style w:type="paragraph" w:styleId="a5">
    <w:name w:val="Document Map"/>
    <w:basedOn w:val="a"/>
    <w:link w:val="Char1"/>
    <w:unhideWhenUsed/>
    <w:rsid w:val="00C135F4"/>
    <w:rPr>
      <w:rFonts w:ascii="Heiti SC Light" w:eastAsia="Heiti SC Light"/>
      <w:sz w:val="24"/>
      <w:szCs w:val="24"/>
    </w:rPr>
  </w:style>
  <w:style w:type="paragraph" w:styleId="30">
    <w:name w:val="Body Text 3"/>
    <w:basedOn w:val="a"/>
    <w:link w:val="3Char0"/>
    <w:rsid w:val="00C135F4"/>
    <w:pPr>
      <w:spacing w:after="120"/>
    </w:pPr>
    <w:rPr>
      <w:rFonts w:ascii="Times New Roman" w:hAnsi="Times New Roman" w:cs="Times New Roman"/>
      <w:sz w:val="16"/>
      <w:szCs w:val="16"/>
    </w:rPr>
  </w:style>
  <w:style w:type="paragraph" w:styleId="50">
    <w:name w:val="toc 5"/>
    <w:basedOn w:val="a"/>
    <w:next w:val="a"/>
    <w:uiPriority w:val="39"/>
    <w:unhideWhenUsed/>
    <w:rsid w:val="00C135F4"/>
    <w:pPr>
      <w:ind w:left="80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C135F4"/>
    <w:pPr>
      <w:ind w:left="400"/>
      <w:jc w:val="left"/>
    </w:pPr>
    <w:rPr>
      <w:i/>
      <w:sz w:val="22"/>
    </w:rPr>
  </w:style>
  <w:style w:type="paragraph" w:styleId="80">
    <w:name w:val="toc 8"/>
    <w:basedOn w:val="a"/>
    <w:next w:val="a"/>
    <w:uiPriority w:val="39"/>
    <w:unhideWhenUsed/>
    <w:rsid w:val="00C135F4"/>
    <w:pPr>
      <w:ind w:left="140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nhideWhenUsed/>
    <w:rsid w:val="00C135F4"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sid w:val="00C135F4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C1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rsid w:val="00C1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135F4"/>
    <w:pPr>
      <w:spacing w:before="120"/>
      <w:jc w:val="left"/>
    </w:pPr>
    <w:rPr>
      <w:b/>
      <w:caps/>
      <w:sz w:val="22"/>
    </w:rPr>
  </w:style>
  <w:style w:type="paragraph" w:styleId="40">
    <w:name w:val="toc 4"/>
    <w:basedOn w:val="a"/>
    <w:next w:val="a"/>
    <w:uiPriority w:val="39"/>
    <w:unhideWhenUsed/>
    <w:rsid w:val="00C135F4"/>
    <w:pPr>
      <w:ind w:left="600"/>
      <w:jc w:val="left"/>
    </w:pPr>
    <w:rPr>
      <w:sz w:val="18"/>
      <w:szCs w:val="18"/>
    </w:rPr>
  </w:style>
  <w:style w:type="paragraph" w:styleId="aa">
    <w:name w:val="Subtitle"/>
    <w:basedOn w:val="a"/>
    <w:next w:val="a"/>
    <w:link w:val="Char6"/>
    <w:uiPriority w:val="11"/>
    <w:qFormat/>
    <w:rsid w:val="00C135F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unhideWhenUsed/>
    <w:rsid w:val="00C135F4"/>
    <w:pPr>
      <w:ind w:left="100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C135F4"/>
    <w:pPr>
      <w:ind w:left="20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rsid w:val="00C135F4"/>
    <w:pPr>
      <w:ind w:left="1600"/>
      <w:jc w:val="left"/>
    </w:pPr>
    <w:rPr>
      <w:sz w:val="18"/>
      <w:szCs w:val="18"/>
    </w:rPr>
  </w:style>
  <w:style w:type="character" w:styleId="ab">
    <w:name w:val="FollowedHyperlink"/>
    <w:basedOn w:val="a0"/>
    <w:uiPriority w:val="99"/>
    <w:unhideWhenUsed/>
    <w:rsid w:val="00C135F4"/>
    <w:rPr>
      <w:color w:val="800080"/>
      <w:u w:val="single"/>
    </w:rPr>
  </w:style>
  <w:style w:type="character" w:styleId="ac">
    <w:name w:val="Hyperlink"/>
    <w:basedOn w:val="a0"/>
    <w:uiPriority w:val="99"/>
    <w:unhideWhenUsed/>
    <w:rsid w:val="00C135F4"/>
    <w:rPr>
      <w:color w:val="0000FF"/>
      <w:u w:val="single"/>
    </w:rPr>
  </w:style>
  <w:style w:type="character" w:styleId="ad">
    <w:name w:val="annotation reference"/>
    <w:basedOn w:val="a0"/>
    <w:unhideWhenUsed/>
    <w:rsid w:val="00C135F4"/>
    <w:rPr>
      <w:sz w:val="21"/>
      <w:szCs w:val="21"/>
    </w:rPr>
  </w:style>
  <w:style w:type="table" w:styleId="ae">
    <w:name w:val="Table Grid"/>
    <w:basedOn w:val="a1"/>
    <w:uiPriority w:val="59"/>
    <w:rsid w:val="00C13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135F4"/>
    <w:rPr>
      <w:rFonts w:ascii="Cambria" w:hAnsi="Cambria" w:cs="黑体"/>
      <w:b/>
      <w:bCs/>
      <w:kern w:val="2"/>
      <w:sz w:val="28"/>
      <w:szCs w:val="32"/>
    </w:rPr>
  </w:style>
  <w:style w:type="paragraph" w:customStyle="1" w:styleId="11">
    <w:name w:val="列出段落1"/>
    <w:basedOn w:val="a"/>
    <w:uiPriority w:val="34"/>
    <w:qFormat/>
    <w:rsid w:val="00C135F4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C135F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Style10">
    <w:name w:val="_Style 10"/>
    <w:basedOn w:val="a"/>
    <w:next w:val="a"/>
    <w:rsid w:val="00C135F4"/>
    <w:pPr>
      <w:spacing w:after="120" w:line="480" w:lineRule="auto"/>
      <w:ind w:leftChars="200" w:left="420"/>
    </w:pPr>
    <w:rPr>
      <w:rFonts w:ascii="Times New Roman" w:hAnsi="Times New Roman" w:cs="Times New Roman"/>
      <w:szCs w:val="21"/>
    </w:rPr>
  </w:style>
  <w:style w:type="paragraph" w:customStyle="1" w:styleId="af">
    <w:name w:val="段"/>
    <w:rsid w:val="00C135F4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21">
    <w:name w:val="列出段落2"/>
    <w:basedOn w:val="a"/>
    <w:uiPriority w:val="99"/>
    <w:unhideWhenUsed/>
    <w:rsid w:val="00C135F4"/>
    <w:pPr>
      <w:ind w:firstLineChars="200" w:firstLine="420"/>
    </w:pPr>
  </w:style>
  <w:style w:type="character" w:customStyle="1" w:styleId="Char5">
    <w:name w:val="页眉 Char"/>
    <w:basedOn w:val="a0"/>
    <w:link w:val="a9"/>
    <w:uiPriority w:val="99"/>
    <w:rsid w:val="00C135F4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C135F4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13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5F4"/>
    <w:rPr>
      <w:rFonts w:ascii="Calibri" w:hAnsi="Calibri" w:cs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135F4"/>
    <w:rPr>
      <w:rFonts w:ascii="Calibri" w:hAnsi="Calibri" w:cs="黑体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135F4"/>
    <w:rPr>
      <w:rFonts w:ascii="Cambria" w:hAnsi="Cambria" w:cs="黑体"/>
      <w:b/>
      <w:bCs/>
      <w:kern w:val="2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13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135F4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13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135F4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135F4"/>
    <w:rPr>
      <w:rFonts w:ascii="Cambria" w:eastAsia="宋体" w:hAnsi="Cambria" w:cs="黑体"/>
      <w:szCs w:val="21"/>
    </w:rPr>
  </w:style>
  <w:style w:type="character" w:customStyle="1" w:styleId="Char6">
    <w:name w:val="副标题 Char"/>
    <w:basedOn w:val="a0"/>
    <w:link w:val="aa"/>
    <w:uiPriority w:val="11"/>
    <w:rsid w:val="00C135F4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3Char0">
    <w:name w:val="正文文本 3 Char"/>
    <w:link w:val="30"/>
    <w:rsid w:val="00C135F4"/>
    <w:rPr>
      <w:kern w:val="2"/>
      <w:sz w:val="16"/>
      <w:szCs w:val="16"/>
    </w:rPr>
  </w:style>
  <w:style w:type="character" w:customStyle="1" w:styleId="3Char1">
    <w:name w:val="正文文本 3 Char1"/>
    <w:basedOn w:val="a0"/>
    <w:semiHidden/>
    <w:rsid w:val="00C135F4"/>
    <w:rPr>
      <w:rFonts w:ascii="Calibri" w:hAnsi="Calibri" w:cs="黑体"/>
      <w:kern w:val="2"/>
      <w:sz w:val="16"/>
      <w:szCs w:val="16"/>
    </w:rPr>
  </w:style>
  <w:style w:type="character" w:customStyle="1" w:styleId="Char1">
    <w:name w:val="文档结构图 Char"/>
    <w:basedOn w:val="a0"/>
    <w:link w:val="a5"/>
    <w:semiHidden/>
    <w:rsid w:val="00C135F4"/>
    <w:rPr>
      <w:rFonts w:ascii="Heiti SC Light" w:eastAsia="Heiti SC Light" w:hAnsi="Calibri" w:cs="黑体"/>
      <w:kern w:val="2"/>
      <w:sz w:val="24"/>
      <w:szCs w:val="24"/>
    </w:rPr>
  </w:style>
  <w:style w:type="character" w:customStyle="1" w:styleId="Char0">
    <w:name w:val="批注文字 Char"/>
    <w:basedOn w:val="a0"/>
    <w:link w:val="a4"/>
    <w:semiHidden/>
    <w:rsid w:val="00C135F4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sid w:val="00C135F4"/>
    <w:rPr>
      <w:rFonts w:ascii="Calibri" w:hAnsi="Calibri" w:cs="黑体"/>
      <w:b/>
      <w:bCs/>
      <w:kern w:val="2"/>
      <w:sz w:val="21"/>
      <w:szCs w:val="22"/>
    </w:rPr>
  </w:style>
  <w:style w:type="character" w:customStyle="1" w:styleId="Char2">
    <w:name w:val="日期 Char"/>
    <w:basedOn w:val="a0"/>
    <w:link w:val="a6"/>
    <w:semiHidden/>
    <w:rsid w:val="00C135F4"/>
    <w:rPr>
      <w:rFonts w:ascii="Calibri" w:hAnsi="Calibri" w:cs="黑体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215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9D6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805</Words>
  <Characters>4595</Characters>
  <Application>Microsoft Office Word</Application>
  <DocSecurity>0</DocSecurity>
  <Lines>38</Lines>
  <Paragraphs>10</Paragraphs>
  <ScaleCrop>false</ScaleCrop>
  <Company>新大陆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加油卡SDK</dc:title>
  <dc:creator>chenxingy</dc:creator>
  <cp:lastModifiedBy>Administrator</cp:lastModifiedBy>
  <cp:revision>48</cp:revision>
  <cp:lastPrinted>2014-09-19T07:14:00Z</cp:lastPrinted>
  <dcterms:created xsi:type="dcterms:W3CDTF">2016-01-13T02:19:00Z</dcterms:created>
  <dcterms:modified xsi:type="dcterms:W3CDTF">2017-06-02T06:33:00Z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